
<file path=[Content_Types].xml><?xml version="1.0" encoding="utf-8"?>
<Types xmlns="http://schemas.openxmlformats.org/package/2006/content-types">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6"/>
      </w:pPr>
      <w:r>
        <w:rPr>
          <w:b/>
          <w:bCs/>
        </w:rPr>
        <w:t>Title</w:t>
      </w:r>
      <w:r>
        <w:t>: Cardiac autonomic regulation in response to functional power threshold testing in elite cyclists.</w:t>
      </w:r>
    </w:p>
    <w:p>
      <w:pPr>
        <w:pStyle w:val="3"/>
        <w:rPr>
          <w:lang w:val="es-CL"/>
        </w:rPr>
      </w:pPr>
      <w:r>
        <w:rPr>
          <w:b/>
          <w:bCs/>
          <w:lang w:val="es-CL"/>
        </w:rPr>
        <w:t>Título</w:t>
      </w:r>
      <w:r>
        <w:rPr>
          <w:lang w:val="es-CL"/>
        </w:rPr>
        <w:t>: Regulación autonómica cardiaca en respuesta a la prueba de umbral de potencia funcional en ciclistas de élite.</w:t>
      </w:r>
    </w:p>
    <w:p>
      <w:pPr>
        <w:pStyle w:val="4"/>
      </w:pPr>
      <w:r>
        <w:t>Abstract</w:t>
      </w:r>
    </w:p>
    <w:p>
      <w:pPr>
        <w:pStyle w:val="66"/>
      </w:pPr>
      <w:r>
        <w:rPr>
          <w:b/>
          <w:bCs/>
        </w:rPr>
        <w:t>Objective</w:t>
      </w:r>
      <w:r>
        <w:t xml:space="preserve">: To evaluate the impact of a functional power threshold test (FTP) on cardiac autonomic regulation indicators in high performance cyclists. </w:t>
      </w:r>
      <w:r>
        <w:rPr>
          <w:b/>
          <w:bCs/>
        </w:rPr>
        <w:t>Material and methods</w:t>
      </w:r>
      <w:r>
        <w:t xml:space="preserve">: A total of 12 male elite cyclists (mean age 36.1 ± 11.2 years) were recruited. Body composition parameters were measured using bioimpedancemetry and heart rate variability (HRV) before and after the application of the FTP assessment. </w:t>
      </w:r>
      <w:r>
        <w:rPr>
          <w:b/>
          <w:bCs/>
        </w:rPr>
        <w:t>Results</w:t>
      </w:r>
      <w:r>
        <w:t xml:space="preserve">: We observed that a greater </w:t>
      </w:r>
      <w:del w:id="0" w:author="Matías Castillo-Aguilar" w:date="2023-03-12T18:41:41Z">
        <w:r>
          <w:rPr>
            <w:rFonts w:hint="default"/>
            <w:lang w:val="en-US"/>
          </w:rPr>
          <w:delText>S</w:delText>
        </w:r>
      </w:del>
      <w:ins w:id="1" w:author="Matías Castillo-Aguilar" w:date="2023-03-12T18:41:41Z">
        <w:r>
          <w:rPr>
            <w:rFonts w:hint="default"/>
            <w:lang w:val="en-US"/>
          </w:rPr>
          <w:t>s</w:t>
        </w:r>
      </w:ins>
      <w:r>
        <w:t xml:space="preserve">ympathetic </w:t>
      </w:r>
      <w:del w:id="2" w:author="Matías Castillo-Aguilar" w:date="2023-03-12T18:41:44Z">
        <w:r>
          <w:rPr>
            <w:rFonts w:hint="default"/>
            <w:lang w:val="en-US"/>
          </w:rPr>
          <w:delText>N</w:delText>
        </w:r>
      </w:del>
      <w:ins w:id="3" w:author="Matías Castillo-Aguilar" w:date="2023-03-12T18:41:44Z">
        <w:r>
          <w:rPr>
            <w:rFonts w:hint="default"/>
            <w:lang w:val="en-US"/>
          </w:rPr>
          <w:t>n</w:t>
        </w:r>
      </w:ins>
      <w:r>
        <w:t xml:space="preserve">ervous </w:t>
      </w:r>
      <w:del w:id="4" w:author="Matías Castillo-Aguilar" w:date="2023-03-12T18:41:47Z">
        <w:r>
          <w:rPr>
            <w:rFonts w:hint="default"/>
            <w:lang w:val="en-US"/>
          </w:rPr>
          <w:delText>S</w:delText>
        </w:r>
      </w:del>
      <w:ins w:id="5" w:author="Matías Castillo-Aguilar" w:date="2023-03-12T18:41:47Z">
        <w:r>
          <w:rPr>
            <w:rFonts w:hint="default"/>
            <w:lang w:val="en-US"/>
          </w:rPr>
          <w:t>s</w:t>
        </w:r>
      </w:ins>
      <w:r>
        <w:t xml:space="preserve">ystem (SNS) index and Stress index on baseline were correlated with a smaller decrease in the </w:t>
      </w:r>
      <w:del w:id="6" w:author="Matías Castillo-Aguilar" w:date="2023-03-12T18:42:06Z">
        <w:r>
          <w:rPr>
            <w:rFonts w:hint="default"/>
            <w:lang w:val="en-US"/>
          </w:rPr>
          <w:delText>P</w:delText>
        </w:r>
      </w:del>
      <w:ins w:id="7" w:author="Matías Castillo-Aguilar" w:date="2023-03-12T18:42:06Z">
        <w:r>
          <w:rPr>
            <w:rFonts w:hint="default"/>
            <w:lang w:val="en-US"/>
          </w:rPr>
          <w:t>p</w:t>
        </w:r>
      </w:ins>
      <w:r>
        <w:t xml:space="preserve">arasympathetic </w:t>
      </w:r>
      <w:del w:id="8" w:author="Matías Castillo-Aguilar" w:date="2023-03-12T18:42:08Z">
        <w:r>
          <w:rPr>
            <w:rFonts w:hint="default"/>
            <w:lang w:val="en-US"/>
          </w:rPr>
          <w:delText>N</w:delText>
        </w:r>
      </w:del>
      <w:ins w:id="9" w:author="Matías Castillo-Aguilar" w:date="2023-03-12T18:42:08Z">
        <w:r>
          <w:rPr>
            <w:rFonts w:hint="default"/>
            <w:lang w:val="en-US"/>
          </w:rPr>
          <w:t>n</w:t>
        </w:r>
      </w:ins>
      <w:r>
        <w:t xml:space="preserve">ervous </w:t>
      </w:r>
      <w:del w:id="10" w:author="Matías Castillo-Aguilar" w:date="2023-03-12T18:42:09Z">
        <w:r>
          <w:rPr>
            <w:rFonts w:hint="default"/>
            <w:lang w:val="en-US"/>
          </w:rPr>
          <w:delText>S</w:delText>
        </w:r>
      </w:del>
      <w:ins w:id="11" w:author="Matías Castillo-Aguilar" w:date="2023-03-12T18:42:09Z">
        <w:r>
          <w:rPr>
            <w:rFonts w:hint="default"/>
            <w:lang w:val="en-US"/>
          </w:rPr>
          <w:t>s</w:t>
        </w:r>
      </w:ins>
      <w:r>
        <w:t>ystem (PNS) activity in response to the FTP test (</w:t>
      </w:r>
      <w:r>
        <w:rPr>
          <w:i/>
          <w:iCs/>
        </w:rPr>
        <w:t>p</w:t>
      </w:r>
      <w:r>
        <w:t xml:space="preserve"> = 0.013). Concerning morphological parameters, the skeletal muscle index (SMI) was the only one that was inversely correlated with ∆PNS (</w:t>
      </w:r>
      <w:r>
        <w:rPr>
          <w:i/>
          <w:iCs/>
        </w:rPr>
        <w:t>p</w:t>
      </w:r>
      <w:r>
        <w:t xml:space="preserve"> = 0.002) </w:t>
      </w:r>
      <w:del w:id="12" w:author="Matías Castillo-Aguilar" w:date="2023-03-12T18:42:47Z">
        <w:r>
          <w:rPr>
            <w:rFonts w:hint="default"/>
            <w:lang w:val="en-US"/>
          </w:rPr>
          <w:delText xml:space="preserve">and </w:delText>
        </w:r>
      </w:del>
      <w:ins w:id="13" w:author="Matías Castillo-Aguilar" w:date="2023-03-12T18:42:47Z">
        <w:r>
          <w:rPr>
            <w:rFonts w:hint="default"/>
            <w:lang w:val="en-US"/>
          </w:rPr>
          <w:t>whe</w:t>
        </w:r>
      </w:ins>
      <w:ins w:id="14" w:author="Matías Castillo-Aguilar" w:date="2023-03-12T18:42:48Z">
        <w:r>
          <w:rPr>
            <w:rFonts w:hint="default"/>
            <w:lang w:val="en-US"/>
          </w:rPr>
          <w:t xml:space="preserve">reas </w:t>
        </w:r>
      </w:ins>
      <w:del w:id="15" w:author="Matías Castillo-Aguilar" w:date="2023-03-12T18:47:08Z">
        <w:r>
          <w:rPr/>
          <w:delText>a positive correlation was observed between</w:delText>
        </w:r>
      </w:del>
      <w:r>
        <w:t xml:space="preserve"> the muscle-bone index (MBI) </w:t>
      </w:r>
      <w:del w:id="16" w:author="Matías Castillo-Aguilar" w:date="2023-03-12T18:47:15Z">
        <w:r>
          <w:rPr>
            <w:rFonts w:hint="default"/>
            <w:lang w:val="en-US"/>
          </w:rPr>
          <w:delText>and the</w:delText>
        </w:r>
      </w:del>
      <w:ins w:id="17" w:author="Matías Castillo-Aguilar" w:date="2023-03-12T18:47:15Z">
        <w:r>
          <w:rPr>
            <w:rFonts w:hint="default"/>
            <w:lang w:val="en-US"/>
          </w:rPr>
          <w:t>d</w:t>
        </w:r>
      </w:ins>
      <w:ins w:id="18" w:author="Matías Castillo-Aguilar" w:date="2023-03-12T18:47:16Z">
        <w:r>
          <w:rPr>
            <w:rFonts w:hint="default"/>
            <w:lang w:val="en-US"/>
          </w:rPr>
          <w:t>ispla</w:t>
        </w:r>
      </w:ins>
      <w:ins w:id="19" w:author="Matías Castillo-Aguilar" w:date="2023-03-12T18:47:17Z">
        <w:r>
          <w:rPr>
            <w:rFonts w:hint="default"/>
            <w:lang w:val="en-US"/>
          </w:rPr>
          <w:t>yed</w:t>
        </w:r>
      </w:ins>
      <w:ins w:id="20" w:author="Matías Castillo-Aguilar" w:date="2023-03-12T18:47:18Z">
        <w:r>
          <w:rPr>
            <w:rFonts w:hint="default"/>
            <w:lang w:val="en-US"/>
          </w:rPr>
          <w:t xml:space="preserve"> a pos</w:t>
        </w:r>
      </w:ins>
      <w:ins w:id="21" w:author="Matías Castillo-Aguilar" w:date="2023-03-12T18:47:19Z">
        <w:r>
          <w:rPr>
            <w:rFonts w:hint="default"/>
            <w:lang w:val="en-US"/>
          </w:rPr>
          <w:t>itive co</w:t>
        </w:r>
      </w:ins>
      <w:ins w:id="22" w:author="Matías Castillo-Aguilar" w:date="2023-03-12T18:47:20Z">
        <w:r>
          <w:rPr>
            <w:rFonts w:hint="default"/>
            <w:lang w:val="en-US"/>
          </w:rPr>
          <w:t>rrelation</w:t>
        </w:r>
      </w:ins>
      <w:ins w:id="23" w:author="Matías Castillo-Aguilar" w:date="2023-03-12T18:47:21Z">
        <w:r>
          <w:rPr>
            <w:rFonts w:hint="default"/>
            <w:lang w:val="en-US"/>
          </w:rPr>
          <w:t xml:space="preserve"> with</w:t>
        </w:r>
      </w:ins>
      <w:r>
        <w:t xml:space="preserve"> ∆SNS (</w:t>
      </w:r>
      <w:r>
        <w:rPr>
          <w:i/>
          <w:iCs/>
        </w:rPr>
        <w:t>p</w:t>
      </w:r>
      <w:r>
        <w:t xml:space="preserve"> = 0.001). In fully adjusted models we found that waist-to-hip ratio (</w:t>
      </w:r>
      <w:r>
        <w:rPr>
          <w:i/>
          <w:iCs/>
        </w:rPr>
        <w:t>p</w:t>
      </w:r>
      <w:r>
        <w:t xml:space="preserve"> = 0.001) and SMI significantly influenced ∆PNS (</w:t>
      </w:r>
      <w:r>
        <w:rPr>
          <w:i/>
          <w:iCs/>
        </w:rPr>
        <w:t>p</w:t>
      </w:r>
      <w:r>
        <w:t xml:space="preserve"> &lt; 0.001), whereas MBI (</w:t>
      </w:r>
      <w:r>
        <w:rPr>
          <w:i/>
          <w:iCs/>
        </w:rPr>
        <w:t>p</w:t>
      </w:r>
      <w:r>
        <w:t xml:space="preserve"> &lt; 0.001) and the interaction between the latter and Power achieved during FTP influenced ∆SNS (</w:t>
      </w:r>
      <w:r>
        <w:rPr>
          <w:i/>
          <w:iCs/>
        </w:rPr>
        <w:t>p</w:t>
      </w:r>
      <w:r>
        <w:t xml:space="preserve"> = 0.033). </w:t>
      </w:r>
      <w:r>
        <w:rPr>
          <w:b/>
          <w:bCs/>
        </w:rPr>
        <w:t>Conclusion</w:t>
      </w:r>
      <w:r>
        <w:t xml:space="preserve">: </w:t>
      </w:r>
      <w:del w:id="24" w:author="Matías Castillo-Aguilar" w:date="2023-03-12T18:52:17Z">
        <w:r>
          <w:rPr>
            <w:rFonts w:hint="default"/>
            <w:lang w:val="en-US"/>
          </w:rPr>
          <w:delText>The SMI showed a negative effect on the ∆PNS, whereas the muscle-bone index was positively correlated with the ∆SNS in cyclists. These findings suggest that higher SMI and MBI could negatively affect cardiac autonomic response to maximal aerobic exercise</w:delText>
        </w:r>
      </w:del>
      <w:ins w:id="25" w:author="Matías Castillo" w:date="2023-03-03T13:34:34Z">
        <w:del w:id="26" w:author="Matías Castillo-Aguilar" w:date="2023-03-12T18:52:17Z">
          <w:r>
            <w:rPr>
              <w:rFonts w:hint="default"/>
              <w:lang w:val="en-US"/>
            </w:rPr>
            <w:delText xml:space="preserve"> </w:delText>
          </w:r>
        </w:del>
      </w:ins>
      <w:ins w:id="27" w:author="Matías Castillo" w:date="2023-03-03T13:34:36Z">
        <w:del w:id="28" w:author="Matías Castillo-Aguilar" w:date="2023-03-12T18:52:17Z">
          <w:r>
            <w:rPr>
              <w:rFonts w:hint="default"/>
              <w:lang w:val="en-US"/>
            </w:rPr>
            <w:delText>in high performance cyclists</w:delText>
          </w:r>
        </w:del>
      </w:ins>
      <w:del w:id="29" w:author="Matías Castillo-Aguilar" w:date="2023-03-12T18:52:17Z">
        <w:r>
          <w:rPr>
            <w:rFonts w:hint="default"/>
            <w:lang w:val="en-US"/>
          </w:rPr>
          <w:delText>, such as FTP</w:delText>
        </w:r>
      </w:del>
      <w:ins w:id="30" w:author="Matías Castillo-Aguilar" w:date="2023-03-12T18:52:17Z">
        <w:r>
          <w:rPr>
            <w:rFonts w:hint="default"/>
            <w:lang w:val="en-US"/>
          </w:rPr>
          <w:t>Ou</w:t>
        </w:r>
      </w:ins>
      <w:ins w:id="31" w:author="Matías Castillo-Aguilar" w:date="2023-03-12T18:52:19Z">
        <w:r>
          <w:rPr>
            <w:rFonts w:hint="default"/>
            <w:lang w:val="en-US"/>
          </w:rPr>
          <w:t xml:space="preserve">r </w:t>
        </w:r>
      </w:ins>
      <w:ins w:id="32" w:author="Matías Castillo-Aguilar" w:date="2023-03-12T18:52:20Z">
        <w:r>
          <w:rPr>
            <w:rFonts w:hint="default"/>
            <w:lang w:val="en-US"/>
          </w:rPr>
          <w:t>finding</w:t>
        </w:r>
      </w:ins>
      <w:ins w:id="33" w:author="Matías Castillo-Aguilar" w:date="2023-03-12T18:52:21Z">
        <w:r>
          <w:rPr>
            <w:rFonts w:hint="default"/>
            <w:lang w:val="en-US"/>
          </w:rPr>
          <w:t xml:space="preserve">s </w:t>
        </w:r>
      </w:ins>
      <w:ins w:id="34" w:author="Matías Castillo-Aguilar" w:date="2023-03-12T18:52:22Z">
        <w:r>
          <w:rPr>
            <w:rFonts w:hint="default"/>
            <w:lang w:val="en-US"/>
          </w:rPr>
          <w:t xml:space="preserve">indicate that the SMI had a negative effect on the ∆PNS, while the </w:t>
        </w:r>
      </w:ins>
      <w:ins w:id="35" w:author="Matías Castillo-Aguilar" w:date="2023-03-12T18:53:15Z">
        <w:r>
          <w:rPr>
            <w:rFonts w:hint="default"/>
            <w:lang w:val="en-US"/>
          </w:rPr>
          <w:t>MBI</w:t>
        </w:r>
      </w:ins>
      <w:ins w:id="36" w:author="Matías Castillo-Aguilar" w:date="2023-03-12T18:52:22Z">
        <w:r>
          <w:rPr>
            <w:rFonts w:hint="default"/>
            <w:lang w:val="en-US"/>
          </w:rPr>
          <w:t xml:space="preserve"> was positively correlated with the ∆SNS in cyclists. These findings suggest that a higher SMI and MBI could have a detrimental impact on the cardiac autonomic response to maximal aerobic exercise in high-performance cyclists, such as FTP</w:t>
        </w:r>
      </w:ins>
      <w:r>
        <w:t>.</w:t>
      </w:r>
    </w:p>
    <w:p>
      <w:pPr>
        <w:pStyle w:val="3"/>
      </w:pPr>
      <w:r>
        <w:rPr>
          <w:b/>
          <w:bCs/>
        </w:rPr>
        <w:t>Keywords</w:t>
      </w:r>
      <w:r>
        <w:t>: Heart Rate; Physical performance; Athletes; Cardiovascular regulation.</w:t>
      </w:r>
    </w:p>
    <w:p>
      <w:bookmarkStart w:id="0" w:name="abstract"/>
      <w:bookmarkEnd w:id="0"/>
      <w:r>
        <w:br w:type="page"/>
      </w:r>
    </w:p>
    <w:p>
      <w:pPr>
        <w:pStyle w:val="4"/>
        <w:rPr>
          <w:lang w:val="es-CL"/>
        </w:rPr>
      </w:pPr>
      <w:r>
        <w:rPr>
          <w:lang w:val="es-CL"/>
        </w:rPr>
        <w:t>Resumen</w:t>
      </w:r>
    </w:p>
    <w:p>
      <w:pPr>
        <w:pStyle w:val="66"/>
        <w:rPr>
          <w:lang w:val="es-CL"/>
        </w:rPr>
      </w:pPr>
      <w:r>
        <w:rPr>
          <w:b/>
          <w:bCs/>
          <w:lang w:val="es-CL"/>
        </w:rPr>
        <w:t>Objetivo</w:t>
      </w:r>
      <w:r>
        <w:rPr>
          <w:lang w:val="es-CL"/>
        </w:rPr>
        <w:t xml:space="preserve">: Evaluar el impacto de una prueba de umbral de potencia funcional (FTP) sobre los indicadores de regulación autonómica cardiaca en ciclistas de alto rendimiento. </w:t>
      </w:r>
      <w:r>
        <w:rPr>
          <w:b/>
          <w:bCs/>
          <w:lang w:val="es-CL"/>
        </w:rPr>
        <w:t>Material y métodos</w:t>
      </w:r>
      <w:r>
        <w:rPr>
          <w:lang w:val="es-CL"/>
        </w:rPr>
        <w:t xml:space="preserve">: Se reclutó a un total de 12 ciclistas de élite masculinos (edad media 36.1 ± 11.2 años). Se midieron los parámetros de composición corporal mediante bioimpedanciometría y la variabilidad de la frecuencia cardiaca (HRV) antes y después de la aplicación de la evaluación del FTP. </w:t>
      </w:r>
      <w:r>
        <w:rPr>
          <w:b/>
          <w:bCs/>
          <w:lang w:val="es-CL"/>
        </w:rPr>
        <w:t>Resultados</w:t>
      </w:r>
      <w:r>
        <w:rPr>
          <w:lang w:val="es-CL"/>
        </w:rPr>
        <w:t xml:space="preserve">: Observamos que un mayor índice del </w:t>
      </w:r>
      <w:del w:id="37" w:author="Matías Castillo-Aguilar" w:date="2023-03-12T18:44:06Z">
        <w:r>
          <w:rPr>
            <w:rFonts w:hint="default"/>
            <w:lang w:val="en-US"/>
          </w:rPr>
          <w:delText>S</w:delText>
        </w:r>
      </w:del>
      <w:ins w:id="38" w:author="Matías Castillo-Aguilar" w:date="2023-03-12T18:44:06Z">
        <w:r>
          <w:rPr>
            <w:rFonts w:hint="default"/>
            <w:lang w:val="en-US"/>
          </w:rPr>
          <w:t>s</w:t>
        </w:r>
      </w:ins>
      <w:r>
        <w:rPr>
          <w:lang w:val="es-CL"/>
        </w:rPr>
        <w:t xml:space="preserve">istema </w:t>
      </w:r>
      <w:ins w:id="39" w:author="Matías Castillo-Aguilar" w:date="2023-03-12T18:44:10Z">
        <w:r>
          <w:rPr>
            <w:rFonts w:hint="default"/>
            <w:lang w:val="en-US"/>
          </w:rPr>
          <w:t>n</w:t>
        </w:r>
      </w:ins>
      <w:del w:id="40" w:author="Matías Castillo-Aguilar" w:date="2023-03-12T18:44:09Z">
        <w:r>
          <w:rPr>
            <w:lang w:val="es-CL"/>
          </w:rPr>
          <w:delText>N</w:delText>
        </w:r>
      </w:del>
      <w:r>
        <w:rPr>
          <w:lang w:val="es-CL"/>
        </w:rPr>
        <w:t xml:space="preserve">ervioso </w:t>
      </w:r>
      <w:del w:id="41" w:author="Matías Castillo-Aguilar" w:date="2023-03-12T18:44:12Z">
        <w:r>
          <w:rPr>
            <w:rFonts w:hint="default"/>
            <w:lang w:val="en-US"/>
          </w:rPr>
          <w:delText>S</w:delText>
        </w:r>
      </w:del>
      <w:ins w:id="42" w:author="Matías Castillo-Aguilar" w:date="2023-03-12T18:44:12Z">
        <w:r>
          <w:rPr>
            <w:rFonts w:hint="default"/>
            <w:lang w:val="en-US"/>
          </w:rPr>
          <w:t>s</w:t>
        </w:r>
      </w:ins>
      <w:r>
        <w:rPr>
          <w:lang w:val="es-CL"/>
        </w:rPr>
        <w:t xml:space="preserve">impático (SNS) e índice de </w:t>
      </w:r>
      <w:del w:id="43" w:author="Matías Castillo-Aguilar" w:date="2023-03-12T18:44:26Z">
        <w:r>
          <w:rPr>
            <w:rFonts w:hint="default"/>
            <w:lang w:val="en-US"/>
          </w:rPr>
          <w:delText>E</w:delText>
        </w:r>
      </w:del>
      <w:ins w:id="44" w:author="Matías Castillo-Aguilar" w:date="2023-03-12T18:44:26Z">
        <w:r>
          <w:rPr>
            <w:rFonts w:hint="default"/>
            <w:lang w:val="en-US"/>
          </w:rPr>
          <w:t>e</w:t>
        </w:r>
      </w:ins>
      <w:r>
        <w:rPr>
          <w:lang w:val="es-CL"/>
        </w:rPr>
        <w:t xml:space="preserve">strés basalmente se correlacionaron con una menor disminución de la actividad del </w:t>
      </w:r>
      <w:del w:id="45" w:author="Matías Castillo-Aguilar" w:date="2023-03-12T18:44:15Z">
        <w:r>
          <w:rPr>
            <w:rFonts w:hint="default"/>
            <w:lang w:val="en-US"/>
          </w:rPr>
          <w:delText>S</w:delText>
        </w:r>
      </w:del>
      <w:ins w:id="46" w:author="Matías Castillo-Aguilar" w:date="2023-03-12T18:44:15Z">
        <w:r>
          <w:rPr>
            <w:rFonts w:hint="default"/>
            <w:lang w:val="en-US"/>
          </w:rPr>
          <w:t>s</w:t>
        </w:r>
      </w:ins>
      <w:r>
        <w:rPr>
          <w:lang w:val="es-CL"/>
        </w:rPr>
        <w:t xml:space="preserve">istema </w:t>
      </w:r>
      <w:del w:id="47" w:author="Matías Castillo-Aguilar" w:date="2023-03-12T18:44:19Z">
        <w:r>
          <w:rPr>
            <w:rFonts w:hint="default"/>
            <w:lang w:val="en-US"/>
          </w:rPr>
          <w:delText>N</w:delText>
        </w:r>
      </w:del>
      <w:ins w:id="48" w:author="Matías Castillo-Aguilar" w:date="2023-03-12T18:44:19Z">
        <w:r>
          <w:rPr>
            <w:rFonts w:hint="default"/>
            <w:lang w:val="en-US"/>
          </w:rPr>
          <w:t>n</w:t>
        </w:r>
      </w:ins>
      <w:r>
        <w:rPr>
          <w:lang w:val="es-CL"/>
        </w:rPr>
        <w:t xml:space="preserve">ervioso </w:t>
      </w:r>
      <w:del w:id="49" w:author="Matías Castillo-Aguilar" w:date="2023-03-12T18:44:20Z">
        <w:r>
          <w:rPr>
            <w:rFonts w:hint="default"/>
            <w:lang w:val="en-US"/>
          </w:rPr>
          <w:delText>P</w:delText>
        </w:r>
      </w:del>
      <w:ins w:id="50" w:author="Matías Castillo-Aguilar" w:date="2023-03-12T18:44:20Z">
        <w:r>
          <w:rPr>
            <w:rFonts w:hint="default"/>
            <w:lang w:val="en-US"/>
          </w:rPr>
          <w:t>p</w:t>
        </w:r>
      </w:ins>
      <w:r>
        <w:rPr>
          <w:lang w:val="es-CL"/>
        </w:rPr>
        <w:t>arasimpático (PNS) en respuesta a la prueba FTP (</w:t>
      </w:r>
      <w:r>
        <w:rPr>
          <w:i/>
          <w:iCs/>
          <w:lang w:val="es-CL"/>
        </w:rPr>
        <w:t>p</w:t>
      </w:r>
      <w:r>
        <w:rPr>
          <w:lang w:val="es-CL"/>
        </w:rPr>
        <w:t xml:space="preserve"> = 0.013). En cuanto a los parámetros morfológicos, el índice músculo esquelético (SMI) fue el único que se correlacionó inversamente con el ∆PNS (</w:t>
      </w:r>
      <w:r>
        <w:rPr>
          <w:i/>
          <w:iCs/>
          <w:lang w:val="es-CL"/>
        </w:rPr>
        <w:t>p</w:t>
      </w:r>
      <w:r>
        <w:rPr>
          <w:lang w:val="es-CL"/>
        </w:rPr>
        <w:t xml:space="preserve"> = 0.002) </w:t>
      </w:r>
      <w:del w:id="51" w:author="Matías Castillo-Aguilar" w:date="2023-03-12T18:45:44Z">
        <w:r>
          <w:rPr>
            <w:rFonts w:hint="default"/>
            <w:lang w:val="en-US"/>
          </w:rPr>
          <w:delText>y</w:delText>
        </w:r>
      </w:del>
      <w:ins w:id="52" w:author="Matías Castillo-Aguilar" w:date="2023-03-12T18:45:44Z">
        <w:r>
          <w:rPr>
            <w:rFonts w:hint="default"/>
            <w:lang w:val="en-US"/>
          </w:rPr>
          <w:t>mien</w:t>
        </w:r>
      </w:ins>
      <w:ins w:id="53" w:author="Matías Castillo-Aguilar" w:date="2023-03-12T18:45:45Z">
        <w:r>
          <w:rPr>
            <w:rFonts w:hint="default"/>
            <w:lang w:val="en-US"/>
          </w:rPr>
          <w:t>tras</w:t>
        </w:r>
      </w:ins>
      <w:ins w:id="54" w:author="Matías Castillo-Aguilar" w:date="2023-03-12T18:45:46Z">
        <w:r>
          <w:rPr>
            <w:rFonts w:hint="default"/>
            <w:lang w:val="en-US"/>
          </w:rPr>
          <w:t xml:space="preserve"> qu</w:t>
        </w:r>
      </w:ins>
      <w:ins w:id="55" w:author="Matías Castillo-Aguilar" w:date="2023-03-12T18:45:47Z">
        <w:r>
          <w:rPr>
            <w:rFonts w:hint="default"/>
            <w:lang w:val="en-US"/>
          </w:rPr>
          <w:t>e</w:t>
        </w:r>
      </w:ins>
      <w:del w:id="56" w:author="Matías Castillo-Aguilar" w:date="2023-03-12T18:46:20Z">
        <w:r>
          <w:rPr>
            <w:lang w:val="es-CL"/>
          </w:rPr>
          <w:delText xml:space="preserve"> se observó una correlación po</w:delText>
        </w:r>
      </w:del>
      <w:del w:id="57" w:author="Matías Castillo-Aguilar" w:date="2023-03-12T18:46:14Z">
        <w:r>
          <w:rPr>
            <w:lang w:val="es-CL"/>
          </w:rPr>
          <w:delText>sitiva entre</w:delText>
        </w:r>
      </w:del>
      <w:r>
        <w:rPr>
          <w:lang w:val="es-CL"/>
        </w:rPr>
        <w:t xml:space="preserve"> el índice músculo-hueso (MBI) </w:t>
      </w:r>
      <w:ins w:id="58" w:author="Matías Castillo-Aguilar" w:date="2023-03-12T18:46:27Z">
        <w:r>
          <w:rPr>
            <w:rFonts w:hint="default"/>
            <w:lang w:val="en-US"/>
          </w:rPr>
          <w:t>mo</w:t>
        </w:r>
      </w:ins>
      <w:ins w:id="59" w:author="Matías Castillo-Aguilar" w:date="2023-03-12T18:46:28Z">
        <w:r>
          <w:rPr>
            <w:rFonts w:hint="default"/>
            <w:lang w:val="en-US"/>
          </w:rPr>
          <w:t>str</w:t>
        </w:r>
      </w:ins>
      <w:ins w:id="60" w:author="Matías Castillo-Aguilar" w:date="2023-03-12T18:48:36Z">
        <w:r>
          <w:rPr>
            <w:lang w:val="es-CL"/>
          </w:rPr>
          <w:t>ó</w:t>
        </w:r>
      </w:ins>
      <w:ins w:id="61" w:author="Matías Castillo-Aguilar" w:date="2023-03-12T18:46:35Z">
        <w:r>
          <w:rPr>
            <w:rFonts w:hint="default"/>
            <w:lang w:val="en-US"/>
          </w:rPr>
          <w:t xml:space="preserve"> una co</w:t>
        </w:r>
      </w:ins>
      <w:ins w:id="62" w:author="Matías Castillo-Aguilar" w:date="2023-03-12T18:46:36Z">
        <w:r>
          <w:rPr>
            <w:rFonts w:hint="default"/>
            <w:lang w:val="en-US"/>
          </w:rPr>
          <w:t>rrelaci</w:t>
        </w:r>
      </w:ins>
      <w:ins w:id="63" w:author="Matías Castillo-Aguilar" w:date="2023-03-12T18:48:48Z">
        <w:r>
          <w:rPr>
            <w:lang w:val="es-CL"/>
          </w:rPr>
          <w:t>ó</w:t>
        </w:r>
      </w:ins>
      <w:ins w:id="64" w:author="Matías Castillo-Aguilar" w:date="2023-03-12T18:46:37Z">
        <w:r>
          <w:rPr>
            <w:rFonts w:hint="default"/>
            <w:lang w:val="en-US"/>
          </w:rPr>
          <w:t>n pos</w:t>
        </w:r>
      </w:ins>
      <w:ins w:id="65" w:author="Matías Castillo-Aguilar" w:date="2023-03-12T18:46:38Z">
        <w:r>
          <w:rPr>
            <w:rFonts w:hint="default"/>
            <w:lang w:val="en-US"/>
          </w:rPr>
          <w:t>itiva</w:t>
        </w:r>
      </w:ins>
      <w:del w:id="66" w:author="Matías Castillo-Aguilar" w:date="2023-03-12T18:46:44Z">
        <w:r>
          <w:rPr>
            <w:rFonts w:hint="default"/>
            <w:lang w:val="en-US"/>
          </w:rPr>
          <w:delText xml:space="preserve">y </w:delText>
        </w:r>
      </w:del>
      <w:ins w:id="67" w:author="Matías Castillo-Aguilar" w:date="2023-03-12T18:46:44Z">
        <w:r>
          <w:rPr>
            <w:rFonts w:hint="default"/>
            <w:lang w:val="en-US"/>
          </w:rPr>
          <w:t xml:space="preserve"> </w:t>
        </w:r>
      </w:ins>
      <w:del w:id="68" w:author="Matías Castillo-Aguilar" w:date="2023-03-12T18:46:42Z">
        <w:r>
          <w:rPr>
            <w:rFonts w:hint="default"/>
            <w:lang w:val="en-US"/>
          </w:rPr>
          <w:delText>el</w:delText>
        </w:r>
      </w:del>
      <w:ins w:id="69" w:author="Matías Castillo-Aguilar" w:date="2023-03-12T18:46:42Z">
        <w:r>
          <w:rPr>
            <w:rFonts w:hint="default"/>
            <w:lang w:val="en-US"/>
          </w:rPr>
          <w:t>con</w:t>
        </w:r>
      </w:ins>
      <w:r>
        <w:rPr>
          <w:lang w:val="es-CL"/>
        </w:rPr>
        <w:t xml:space="preserve"> ∆SNS (</w:t>
      </w:r>
      <w:r>
        <w:rPr>
          <w:i/>
          <w:iCs/>
          <w:lang w:val="es-CL"/>
        </w:rPr>
        <w:t>p</w:t>
      </w:r>
      <w:r>
        <w:rPr>
          <w:lang w:val="es-CL"/>
        </w:rPr>
        <w:t xml:space="preserve"> = 0.001). En los modelos totalmente ajustados encontramos que la relación cintura-cadera (</w:t>
      </w:r>
      <w:r>
        <w:rPr>
          <w:i/>
          <w:iCs/>
          <w:lang w:val="es-CL"/>
        </w:rPr>
        <w:t>p</w:t>
      </w:r>
      <w:r>
        <w:rPr>
          <w:lang w:val="es-CL"/>
        </w:rPr>
        <w:t xml:space="preserve"> = 0.001) y el SMI influían significativamente en el ∆PNS (</w:t>
      </w:r>
      <w:r>
        <w:rPr>
          <w:i/>
          <w:iCs/>
          <w:lang w:val="es-CL"/>
        </w:rPr>
        <w:t>p</w:t>
      </w:r>
      <w:r>
        <w:rPr>
          <w:lang w:val="es-CL"/>
        </w:rPr>
        <w:t xml:space="preserve"> &lt; 0.001), mientras que el MBI (</w:t>
      </w:r>
      <w:r>
        <w:rPr>
          <w:i/>
          <w:iCs/>
          <w:lang w:val="es-CL"/>
        </w:rPr>
        <w:t>p</w:t>
      </w:r>
      <w:r>
        <w:rPr>
          <w:lang w:val="es-CL"/>
        </w:rPr>
        <w:t xml:space="preserve"> &lt; 0.001) y la interacción entre este último y la Potencia alcanzada durante el FTP influían en el ∆SNS (</w:t>
      </w:r>
      <w:r>
        <w:rPr>
          <w:i/>
          <w:iCs/>
          <w:lang w:val="es-CL"/>
        </w:rPr>
        <w:t>p</w:t>
      </w:r>
      <w:r>
        <w:rPr>
          <w:lang w:val="es-CL"/>
        </w:rPr>
        <w:t xml:space="preserve"> = 0.033). </w:t>
      </w:r>
      <w:r>
        <w:rPr>
          <w:b/>
          <w:bCs/>
          <w:lang w:val="es-CL"/>
        </w:rPr>
        <w:t>Conclusión</w:t>
      </w:r>
      <w:r>
        <w:rPr>
          <w:lang w:val="es-CL"/>
        </w:rPr>
        <w:t xml:space="preserve">: </w:t>
      </w:r>
      <w:del w:id="70" w:author="Matías Castillo-Aguilar" w:date="2023-03-12T18:52:37Z">
        <w:r>
          <w:rPr>
            <w:rFonts w:hint="default"/>
            <w:lang w:val="en-US"/>
          </w:rPr>
          <w:delText>El SMI mostró un efecto negativo sobre el ∆PNS, mientras que el índice músculo-hueso se correlacionó positivamente con el ∆SNS en ciclistas. Estos resultados sugieren que un mayor SMI y MBI podrían afectar negativamente a la respuesta autonómica cardiaca al ejercicio aeróbico máximo</w:delText>
        </w:r>
      </w:del>
      <w:ins w:id="71" w:author="Matías Castillo" w:date="2023-03-03T13:35:58Z">
        <w:del w:id="72" w:author="Matías Castillo-Aguilar" w:date="2023-03-12T18:52:37Z">
          <w:r>
            <w:rPr>
              <w:rFonts w:hint="default"/>
              <w:lang w:val="en-US"/>
            </w:rPr>
            <w:delText xml:space="preserve"> en ci</w:delText>
          </w:r>
        </w:del>
      </w:ins>
      <w:ins w:id="73" w:author="Matías Castillo" w:date="2023-03-03T13:35:59Z">
        <w:del w:id="74" w:author="Matías Castillo-Aguilar" w:date="2023-03-12T18:52:37Z">
          <w:r>
            <w:rPr>
              <w:rFonts w:hint="default"/>
              <w:lang w:val="en-US"/>
            </w:rPr>
            <w:delText>clistas</w:delText>
          </w:r>
        </w:del>
      </w:ins>
      <w:ins w:id="75" w:author="Matías Castillo" w:date="2023-03-03T13:36:00Z">
        <w:del w:id="76" w:author="Matías Castillo-Aguilar" w:date="2023-03-12T18:52:37Z">
          <w:r>
            <w:rPr>
              <w:rFonts w:hint="default"/>
              <w:lang w:val="en-US"/>
            </w:rPr>
            <w:delText xml:space="preserve"> de alto</w:delText>
          </w:r>
        </w:del>
      </w:ins>
      <w:ins w:id="77" w:author="Matías Castillo" w:date="2023-03-03T13:36:01Z">
        <w:del w:id="78" w:author="Matías Castillo-Aguilar" w:date="2023-03-12T18:52:37Z">
          <w:r>
            <w:rPr>
              <w:rFonts w:hint="default"/>
              <w:lang w:val="en-US"/>
            </w:rPr>
            <w:delText xml:space="preserve"> rendim</w:delText>
          </w:r>
        </w:del>
      </w:ins>
      <w:ins w:id="79" w:author="Matías Castillo" w:date="2023-03-03T13:36:02Z">
        <w:del w:id="80" w:author="Matías Castillo-Aguilar" w:date="2023-03-12T18:52:37Z">
          <w:r>
            <w:rPr>
              <w:rFonts w:hint="default"/>
              <w:lang w:val="en-US"/>
            </w:rPr>
            <w:delText>iento</w:delText>
          </w:r>
        </w:del>
      </w:ins>
      <w:del w:id="81" w:author="Matías Castillo-Aguilar" w:date="2023-03-12T18:52:37Z">
        <w:r>
          <w:rPr>
            <w:rFonts w:hint="default"/>
            <w:lang w:val="en-US"/>
          </w:rPr>
          <w:delText>, como el FTP</w:delText>
        </w:r>
      </w:del>
      <w:ins w:id="82" w:author="Matías Castillo-Aguilar" w:date="2023-03-12T18:52:37Z">
        <w:r>
          <w:rPr>
            <w:rFonts w:hint="default"/>
            <w:lang w:val="en-US"/>
          </w:rPr>
          <w:t>Nuestr</w:t>
        </w:r>
      </w:ins>
      <w:ins w:id="83" w:author="Matías Castillo-Aguilar" w:date="2023-03-12T18:52:38Z">
        <w:r>
          <w:rPr>
            <w:rFonts w:hint="default"/>
            <w:lang w:val="en-US"/>
          </w:rPr>
          <w:t>os hal</w:t>
        </w:r>
      </w:ins>
      <w:ins w:id="84" w:author="Matías Castillo-Aguilar" w:date="2023-03-12T18:52:39Z">
        <w:r>
          <w:rPr>
            <w:rFonts w:hint="default"/>
            <w:lang w:val="en-US"/>
          </w:rPr>
          <w:t>lazgos</w:t>
        </w:r>
      </w:ins>
      <w:ins w:id="85" w:author="Matías Castillo-Aguilar" w:date="2023-03-12T18:52:40Z">
        <w:r>
          <w:rPr>
            <w:rFonts w:hint="default"/>
            <w:lang w:val="en-US"/>
          </w:rPr>
          <w:t xml:space="preserve"> indican que el SMI tuvo un efecto negativo sobre el ∆PNS, mientras que el </w:t>
        </w:r>
      </w:ins>
      <w:ins w:id="86" w:author="Matías Castillo-Aguilar" w:date="2023-03-12T18:52:53Z">
        <w:r>
          <w:rPr>
            <w:rFonts w:hint="default"/>
            <w:lang w:val="en-US"/>
          </w:rPr>
          <w:t>MBI</w:t>
        </w:r>
      </w:ins>
      <w:ins w:id="87" w:author="Matías Castillo-Aguilar" w:date="2023-03-12T18:52:40Z">
        <w:r>
          <w:rPr>
            <w:rFonts w:hint="default"/>
            <w:lang w:val="en-US"/>
          </w:rPr>
          <w:t xml:space="preserve"> se correlacionó positivamente con el ∆SNS en ciclistas. Estos hallazgos sugieren que un mayor SMI y MBI podrían tener un impacto perjudicial en la respuesta autonómica cardíaca al ejercicio aeróbico máximo en ciclistas de alto rendimiento, como el FTP</w:t>
        </w:r>
      </w:ins>
      <w:r>
        <w:rPr>
          <w:lang w:val="es-CL"/>
        </w:rPr>
        <w:t>.</w:t>
      </w:r>
    </w:p>
    <w:p>
      <w:pPr>
        <w:pStyle w:val="3"/>
        <w:rPr>
          <w:lang w:val="es-CL"/>
        </w:rPr>
      </w:pPr>
      <w:r>
        <w:rPr>
          <w:b/>
          <w:bCs/>
          <w:lang w:val="es-CL"/>
        </w:rPr>
        <w:t>Palabras clave</w:t>
      </w:r>
      <w:r>
        <w:rPr>
          <w:lang w:val="es-CL"/>
        </w:rPr>
        <w:t>: Frecuencia cardiaca; Rendimiento físico; Atletas; Regulación cardiovascular.</w:t>
      </w:r>
    </w:p>
    <w:p>
      <w:pPr>
        <w:rPr>
          <w:lang w:val="es-CL"/>
        </w:rPr>
      </w:pPr>
      <w:bookmarkStart w:id="1" w:name="resumen"/>
      <w:bookmarkEnd w:id="1"/>
      <w:r>
        <w:rPr>
          <w:lang w:val="es-CL"/>
        </w:rPr>
        <w:br w:type="page"/>
      </w:r>
    </w:p>
    <w:p>
      <w:pPr>
        <w:pStyle w:val="2"/>
      </w:pPr>
      <w:r>
        <w:t>Introduction</w:t>
      </w:r>
    </w:p>
    <w:p>
      <w:pPr>
        <w:pStyle w:val="66"/>
        <w:rPr>
          <w:ins w:id="88" w:author="Matías Castillo-Aguilar" w:date="2023-03-11T19:56:50Z"/>
          <w:rFonts w:hint="default"/>
        </w:rPr>
      </w:pPr>
      <w:ins w:id="89" w:author="Matías Castillo-Aguilar" w:date="2023-03-11T19:56:50Z">
        <w:r>
          <w:rPr>
            <w:rFonts w:hint="default"/>
          </w:rPr>
          <w:t>The regulation of non-voluntary physiological processes, such as cardiovascular responses, is crucial for optimal athletic performance. The autonomic nervous system plays a pivotal role in this regulation, and heart rate variability (HRV) is considered a viable marker to measure cardiac autonomic modulation (1,2). During high-energy-demand sports like cycling, the autonomic system is essential for athletes' response to the competition (3-5). The modulation of the autonomic nervous system is influenced by various factors, including the volume, intensity, duration, and type of exercise (6,7). Furthermore, athletes' morphological variables, such as body composition, can influence baseline HRV parameters and, consequently, the athlete's performance (8-10).</w:t>
        </w:r>
      </w:ins>
    </w:p>
    <w:p>
      <w:pPr>
        <w:pStyle w:val="66"/>
        <w:rPr>
          <w:ins w:id="90" w:author="Matías Castillo-Aguilar" w:date="2023-03-11T19:56:50Z"/>
          <w:rFonts w:hint="default"/>
        </w:rPr>
      </w:pPr>
      <w:ins w:id="91" w:author="Matías Castillo-Aguilar" w:date="2023-03-11T19:56:50Z">
        <w:r>
          <w:rPr>
            <w:rFonts w:hint="default"/>
          </w:rPr>
          <w:t>Although it is well established that physical exercise affects the autonomic response and its immediate recovery (3-5, 11), the impact of morphological variables on this modulation is not fully understood. Therefore, it is crucial to evaluate the immediate post-exercise recovery, as it reflects the athlete's aerobic capacity and performance (3,12). In this context, the Functional Threshold Power (FTP) test has been proposed as a reliable method to assess cyclist power for one hour in a "near physiological steady state” (13). It is currently proposed that FTP can be predicted by taking 95% of the power output in a maximum of 20 min all-out effort test (14). In this way, this test can predict the cyclist’s response to this maximum effort in less time and also allows the evaluation of other physiological parameters of interest to the athlete (15).</w:t>
        </w:r>
      </w:ins>
    </w:p>
    <w:p>
      <w:pPr>
        <w:pStyle w:val="66"/>
        <w:rPr>
          <w:del w:id="92" w:author="Matías Castillo-Aguilar" w:date="2023-03-11T19:56:50Z"/>
        </w:rPr>
      </w:pPr>
      <w:ins w:id="93" w:author="Matías Castillo-Aguilar" w:date="2023-03-11T19:56:50Z">
        <w:r>
          <w:rPr>
            <w:rFonts w:hint="default"/>
          </w:rPr>
          <w:t>Despite the relevance of the FTP test, no evidence has been found on the relationship between body composition parameters, autonomic regulation, and its immediate response after an exercise protocol in high-performance cyclists. The present study aims to fill this gap by evaluating the impact of an FTP test on cardiac autonomic regulation indicators in high-performance cyclists. This study's findings may provide valuable insights into the complex interplay between body composition and autonomic regulation, ultimately informing training strategies to enhance athletic performance.</w:t>
        </w:r>
      </w:ins>
      <w:del w:id="94" w:author="Matías Castillo-Aguilar" w:date="2023-03-11T19:56:50Z">
        <w:r>
          <w:rPr/>
          <w:delText xml:space="preserve">The autonomic nervous system is key in the regulation of non-voluntary physiological processes, such as cardiovascular responses (1). At rest, the effects of activation of its sympathetic and parasympathetic branches regulate the autonomic balance of the heart. An electrocardiogram allows the time quantification of the successive R-R interval by </w:delText>
        </w:r>
      </w:del>
      <w:del w:id="95" w:author="Matías Castillo-Aguilar" w:date="2023-03-11T19:56:50Z">
        <w:r>
          <w:rPr>
            <w:rFonts w:hint="default"/>
            <w:lang w:val="en-US"/>
          </w:rPr>
          <w:delText>H</w:delText>
        </w:r>
      </w:del>
      <w:del w:id="96" w:author="Matías Castillo-Aguilar" w:date="2023-03-11T19:56:50Z">
        <w:r>
          <w:rPr/>
          <w:delText xml:space="preserve">eart </w:delText>
        </w:r>
      </w:del>
      <w:del w:id="97" w:author="Matías Castillo-Aguilar" w:date="2023-03-11T19:56:50Z">
        <w:r>
          <w:rPr>
            <w:rFonts w:hint="default"/>
            <w:lang w:val="en-US"/>
          </w:rPr>
          <w:delText>R</w:delText>
        </w:r>
      </w:del>
      <w:del w:id="98" w:author="Matías Castillo-Aguilar" w:date="2023-03-11T19:56:50Z">
        <w:r>
          <w:rPr/>
          <w:delText xml:space="preserve">ate </w:delText>
        </w:r>
      </w:del>
      <w:del w:id="99" w:author="Matías Castillo-Aguilar" w:date="2023-03-11T19:56:50Z">
        <w:r>
          <w:rPr>
            <w:rFonts w:hint="default"/>
            <w:lang w:val="en-US"/>
          </w:rPr>
          <w:delText>V</w:delText>
        </w:r>
      </w:del>
      <w:del w:id="100" w:author="Matías Castillo-Aguilar" w:date="2023-03-11T19:56:50Z">
        <w:r>
          <w:rPr/>
          <w:delText>ariability (HRV), which is considered a viable marker to measure cardiac autonomic modulation (2).</w:delText>
        </w:r>
      </w:del>
    </w:p>
    <w:p>
      <w:pPr>
        <w:pStyle w:val="3"/>
        <w:rPr>
          <w:del w:id="101" w:author="Matías Castillo-Aguilar" w:date="2023-03-11T19:56:50Z"/>
        </w:rPr>
      </w:pPr>
      <w:del w:id="102" w:author="Matías Castillo-Aguilar" w:date="2023-03-11T19:56:50Z">
        <w:r>
          <w:rPr/>
          <w:delText>In sports with a high energy demand such as cycling, the autonomic system is essential for the athlete’s response during the competition (3). During the competition, the reduction in parasympathetic activity and the simultaneous increase in sympathetic activity allows the cardiovascular system to supply high demands of recruited muscles and balance thermoregulatory function through blood flow (4,5). Depending on the volume, intensity, duration and type of exercise, autonomic changes modify HRV (6,7). Athletes’ performance depends on training and athletes morphological variables such as somatotype, body composition, and anthropometric measurements (8). Recent studies indicate that body composition influences the baseline HRV parameters, even in Olympic athletes, which could have implications for the athlete’s performance (9,10).</w:delText>
        </w:r>
      </w:del>
    </w:p>
    <w:p>
      <w:pPr>
        <w:pStyle w:val="3"/>
        <w:rPr>
          <w:del w:id="103" w:author="Matías Castillo-Aguilar" w:date="2023-03-11T19:56:50Z"/>
        </w:rPr>
      </w:pPr>
      <w:del w:id="104" w:author="Matías Castillo-Aguilar" w:date="2023-03-11T19:56:50Z">
        <w:r>
          <w:rPr/>
          <w:delText>Although various factors affect the autonomic response and its immediate recovery from physical exercise, it is not yet certain how morphological variables could affect this modulation. Regularly, it has been studied how the modality and dosage of physical effort can neurophysiologically modulate the heart’s response to exercise (11). Hence, there is a growing interest in evaluating the response to stress induced by exercise through HRV. Particularly the immediate post-exercise recovery (&lt;10 min.) has generated great scientific interest as it reflects aerobic capacity and performance (3,12).</w:delText>
        </w:r>
      </w:del>
    </w:p>
    <w:p>
      <w:pPr>
        <w:pStyle w:val="3"/>
        <w:rPr>
          <w:del w:id="105" w:author="Matías Castillo-Aguilar" w:date="2023-03-11T19:56:50Z"/>
        </w:rPr>
      </w:pPr>
      <w:del w:id="106" w:author="Matías Castillo-Aguilar" w:date="2023-03-11T19:56:50Z">
        <w:r>
          <w:rPr/>
          <w:delText>To assess the physical performance of cyclists it is very common to apply the Functional Threshold Power (FTP) test. This test consists of a maximal sustained effort test, designed to assess cyclist power for one hour in a “near physiological steady state” (13). It is currently proposed that FTP can be predicted by taking 95% of the power output in a maximum of 20 min all-out effort test (14). In this way, this test can predict the cyclist’s response to this maximum effort in less time and also allows the evaluation of other physiological parameters of interest to the athlete (15).</w:delText>
        </w:r>
      </w:del>
    </w:p>
    <w:p>
      <w:pPr>
        <w:pStyle w:val="3"/>
      </w:pPr>
      <w:del w:id="107" w:author="Matías Castillo-Aguilar" w:date="2023-03-11T19:56:50Z">
        <w:bookmarkStart w:id="2" w:name="introduction"/>
        <w:r>
          <w:rPr/>
          <w:delText>Currently, as far as our knowledge goes, no evidence has been found of the relationship between the effects of body composition parameters on autonomic regulation and its immediate response after an exercise protocol in high-performance cyclists. The aim of the present study was to evaluate the impact of a functional power threshold test (FTP) on cardiac autonomic regulation indicators in high-performance cyclists.</w:delText>
        </w:r>
        <w:bookmarkEnd w:id="2"/>
      </w:del>
    </w:p>
    <w:p>
      <w:pPr>
        <w:pStyle w:val="2"/>
      </w:pPr>
      <w:r>
        <w:t>Material y methods</w:t>
      </w:r>
    </w:p>
    <w:p>
      <w:pPr>
        <w:pStyle w:val="4"/>
      </w:pPr>
      <w:r>
        <w:t>Study design</w:t>
      </w:r>
    </w:p>
    <w:p>
      <w:pPr>
        <w:pStyle w:val="66"/>
      </w:pPr>
      <w:bookmarkStart w:id="3" w:name="study-design"/>
      <w:r>
        <w:t>A descriptive, correlational and cross-sectional study was developed. The study includes two consecutive stages. In the first stage, morphological variables of body composition were measured, and cardiovascular variables of HRV and the physical test of FTP were evaluated in the second stage. The participants were chosen by non-probabilistic sampling among professional cyclists from the Magallanes region. The athletes were informed about the assessments and about risks /benefits.</w:t>
      </w:r>
      <w:bookmarkEnd w:id="3"/>
    </w:p>
    <w:p>
      <w:pPr>
        <w:pStyle w:val="4"/>
      </w:pPr>
      <w:r>
        <w:t>Participants</w:t>
      </w:r>
    </w:p>
    <w:p>
      <w:pPr>
        <w:pStyle w:val="66"/>
      </w:pPr>
      <w:bookmarkStart w:id="4" w:name="participants"/>
      <w:r>
        <w:t>All the cyclists signed the informed consent before carrying out the protocol for this study. The inclusion criteria were the following: (a) male cyclists who were between 20 and 40 years of age until the year 2022; (b) have permanent residence in the city of Punta Arenas; (c) have a minimum of 1 year of participation in competitive cycling; (d) complete the FTP test; (e) have attended the two assessment sessions. The exclusion criteria were: (a) taking any supplement or medication that could affect HRV before the physical test; (b) have suffered musculoskeletal injuries in the last three months; (c) presence of pain at the time of the measurements; (d) having some degree of cognitive or motor disability. In the registration stage, 35 athletes showed their intention to participate. After determining if participants met the inclusion/exclusion criteria, 12 cyclists were recruited. The studies involving human participants were reviewed and approved by The Ethics Committee of the University of Magallanes, Chile (Nº002/SH/2022). All the participants provided their written informed consent to participate in this study.</w:t>
      </w:r>
      <w:bookmarkEnd w:id="4"/>
    </w:p>
    <w:p>
      <w:pPr>
        <w:pStyle w:val="4"/>
      </w:pPr>
      <w:r>
        <w:t>Procedure</w:t>
      </w:r>
    </w:p>
    <w:p>
      <w:pPr>
        <w:pStyle w:val="66"/>
      </w:pPr>
      <w:r>
        <w:t>The measurements were carried out within in the Movement Analysis laboratory of Center of Education, Healthcare and Investigation (CADI-UMAG), during the first hours of the afternoon for all cyclists. In the first session, all morphological parameters (body weight, height, and anthropometry) were evaluated. In the second session, cardiovascular parameters were evaluated before, during and after the physical performance test.</w:t>
      </w:r>
    </w:p>
    <w:p>
      <w:pPr>
        <w:pStyle w:val="5"/>
      </w:pPr>
      <w:r>
        <w:t>Functional Threshold Power protocol</w:t>
      </w:r>
    </w:p>
    <w:p>
      <w:pPr>
        <w:pStyle w:val="66"/>
      </w:pPr>
      <w:r>
        <w:t>The participants wore sportswear appropriate for the test. All participants were asked to: (a) get enough rest the night before, sleeping 8 hours or more; (b) avoid stimulant drinks or drugs before the measurements; (c) drink at least 2 liters of water the day before; and (d) eat regularly without changing their diet. The cyclists arrived 15 minutes before the test. The FTP protocol was carried out in a laboratory designed for the experiment at 22 °C and 30% relative humidity regulated by air conditioning.</w:t>
      </w:r>
    </w:p>
    <w:p>
      <w:pPr>
        <w:pStyle w:val="3"/>
      </w:pPr>
      <w:bookmarkStart w:id="5" w:name="functional-threshold-power-protocol"/>
      <w:r>
        <w:t>Before starting the second stage of assessment, each cyclist remained seated in absolute rest for 10 minutes, while pretest HRV was being assessed. From them, 5 minutes of the record were considered for the analysis. After that, the cyclist got on the bike to start the physical test. Throughout the test, the athlete was cardiac monitored, which allowed him to monitor his cardiovascular health. In addition, the athletes could see his heart rate on the screen in front of them. After finishing the test, the athlete recovered two minutes, and again 10 minutes of HRV assessment sitting at absolute rest were recorded.</w:t>
      </w:r>
      <w:bookmarkEnd w:id="5"/>
    </w:p>
    <w:p>
      <w:pPr>
        <w:pStyle w:val="5"/>
      </w:pPr>
      <w:r>
        <w:t>Morphological measures</w:t>
      </w:r>
    </w:p>
    <w:p>
      <w:pPr>
        <w:pStyle w:val="66"/>
      </w:pPr>
      <w:bookmarkStart w:id="6" w:name="morphological-measures"/>
      <w:r>
        <w:t>Multi-frequency bioelectrical impedance analyzer, InBody S10 (Biospacte Co, Ltd, Korea/Model JMW140) was used according to the manufacturer’s guidelines. This device estimates body composition using the difference of conductivity of the various tissues due to the difference of their biological characteristics (16). The body composition, including fat mass, fat free mass, body cell mass, appendicular skeletal muscle mass (ASM; kg/m2), whole-body phase angle and body water status were measured according to the recommendations of scientific evidence (17).</w:t>
      </w:r>
      <w:bookmarkEnd w:id="6"/>
    </w:p>
    <w:p>
      <w:pPr>
        <w:pStyle w:val="5"/>
      </w:pPr>
      <w:r>
        <w:t>Functional Threshold Power Test</w:t>
      </w:r>
    </w:p>
    <w:p>
      <w:pPr>
        <w:pStyle w:val="66"/>
      </w:pPr>
      <w:r>
        <w:t>For the FTP assessment, a Tacx FLUX S Smart Direct Roller (Garmin ®) roller was used, since it is adaptable to the personal bicycles of each athlete. Through the roller program, the cadence of each athlete was calculated, expressed in revolutions per minute (rpm).</w:t>
      </w:r>
    </w:p>
    <w:p>
      <w:pPr>
        <w:pStyle w:val="3"/>
      </w:pPr>
      <w:bookmarkStart w:id="7" w:name="functional-threshold-power-test"/>
      <w:r>
        <w:t>The FTP is a test that gives us functional threshold heart rate (FTHR) or FTP data, essential to determine intensity levels or zones (priority to follow a training plan). This test has two versions; one of long duration (1 hour), and the second of 45 minutes. However, its 1-hour version can be overly demanding, especially for a group of users taking a high-demand test for the first time. Therefore, it is proposed to carry out the test of shorter duration (45 min); which consists of the following phases: (i) Warm-up, with 5 minutes of free pedaling, 20 seconds of resistance rhythm up to 130 W, 20 seconds of resistance rhythm at 165 W, 20 seconds of hard pedaling up to 195 W. Then 3 minutes of easy pedaling up to 80W, 3 minutes of hard pedaling up to 180 W, 2 minutes of hard pedaling up to 195 W and 6 minutes of easy pedaling up to 80 W. (ii) After the warm-up comes the main test, in which the cyclist must pedal for 20 minutes with the maximum possible effort. (iii) The cooldown phase is 5 minutes of easy pedaling.</w:t>
      </w:r>
      <w:bookmarkEnd w:id="7"/>
    </w:p>
    <w:p>
      <w:pPr>
        <w:pStyle w:val="5"/>
      </w:pPr>
      <w:r>
        <w:t>Cardiovascular parameters</w:t>
      </w:r>
    </w:p>
    <w:p>
      <w:pPr>
        <w:pStyle w:val="66"/>
      </w:pPr>
      <w:r>
        <w:t>Cardiac autonomic modulation was determined via a recording of RR intervals wit a heart rate sensor strap (H10, Polar Electro Oy, Kempele, Finland), through Polar Team 2 system. The breathing rate of the subjects was spontaneous. Artifacts and ectopic heartbeats (which did not exceed 3% of the recorded data) were excluded (2). The time-domain parameters analyzed were the square root of the mean squared differences of the successive RR intervals (RMSSD, expressed in ms), which reflect the parasympathetic influence (18) and the standard deviation of the RR intervals (SDNN), which reflect the total variability, that is, the sympathetic and parasympathetic contribution of the autonomic nervous system on the heart (19,20). The frequency domains considered in this study were the high frequency (HF) power band that reflects the parasympathetic influence and respiratory sinus arrhythmia (21) and the low frequency (LF) band associated with baroreflex activity (22). The low-frequency band (VLF) is multi-faceted and strongly associated with emotional stress (23–25).</w:t>
      </w:r>
    </w:p>
    <w:p>
      <w:pPr>
        <w:pStyle w:val="3"/>
      </w:pPr>
      <w:r>
        <w:t>Additionally, Parasympathetic Nervous System (PNS) index, Sympathetic Nervous System (SNS) index and Stress Index (SI) were considered. PNS index, reflecting total vagal stimulation, is calculated from the mean RR intervals, RMSSD and Poincaré plot index SD1 in normalized units (linked to RMSSD) and reflects how many standard deviations above or below the normal population averages the obtained values are. SNS index, reflecting total sympathetic stimulation, is calculated from mean RRR intervals, Baevsky’s SI (a positively related value to cardiovascular system stress and cardiac sympathetic activity) and Poincaré plot index SD2 in normalized units (related to SDNN) and its interpretation is similar to PNS Index (19,26). The SI may be used as an indicator that represents the degree of load on the Autonomic Nervous System control (27); it is normalized by using the square root of Baevsky’s SI (28), and calculated from the mode Mo (taken as the median of R-R intervals), AMo (the amplitude of the normalized RR interval histogram) and MxDMn (the distance between shortest and longest R-R intervals) by the following:</w:t>
      </w:r>
    </w:p>
    <w:p>
      <w:pPr>
        <w:pStyle w:val="3"/>
        <w:jc w:val="center"/>
      </w:pPr>
      <m:oMathPara>
        <m:oMathParaPr>
          <m:jc m:val="center"/>
        </m:oMathParaPr>
        <m:oMath>
          <m:r>
            <m:rPr/>
            <w:rPr>
              <w:rFonts w:ascii="Cambria Math" w:hAnsi="Cambria Math"/>
            </w:rPr>
            <m:t>SI=</m:t>
          </m:r>
          <m:f>
            <m:fPr>
              <m:ctrlPr>
                <w:rPr>
                  <w:rFonts w:ascii="Cambria Math" w:hAnsi="Cambria Math"/>
                </w:rPr>
              </m:ctrlPr>
            </m:fPr>
            <m:num>
              <m:r>
                <m:rPr/>
                <w:rPr>
                  <w:rFonts w:ascii="Cambria Math" w:hAnsi="Cambria Math"/>
                </w:rPr>
                <m:t>AMO×100</m:t>
              </m:r>
              <m:r>
                <m:rPr>
                  <m:nor/>
                  <m:sty m:val="p"/>
                </m:rPr>
                <w:rPr>
                  <w:rFonts w:ascii="Cambria Math" w:hAnsi="Cambria Math"/>
                  <w:b w:val="0"/>
                  <w:i w:val="0"/>
                </w:rPr>
                <m:t>%</m:t>
              </m:r>
              <m:ctrlPr>
                <w:rPr>
                  <w:rFonts w:ascii="Cambria Math" w:hAnsi="Cambria Math"/>
                </w:rPr>
              </m:ctrlPr>
            </m:num>
            <m:den>
              <m:r>
                <m:rPr/>
                <w:rPr>
                  <w:rFonts w:ascii="Cambria Math" w:hAnsi="Cambria Math"/>
                </w:rPr>
                <m:t>2×MO×MxDMn</m:t>
              </m:r>
              <m:ctrlPr>
                <w:rPr>
                  <w:rFonts w:ascii="Cambria Math" w:hAnsi="Cambria Math"/>
                </w:rPr>
              </m:ctrlPr>
            </m:den>
          </m:f>
        </m:oMath>
      </m:oMathPara>
    </w:p>
    <w:p>
      <w:pPr>
        <w:pStyle w:val="66"/>
      </w:pPr>
      <w:bookmarkStart w:id="8" w:name="procedure"/>
      <w:bookmarkStart w:id="9" w:name="cardiovascular-parameters"/>
      <w:r>
        <w:t>All the data obtained were analyzed using the Kubios HRV software (29).</w:t>
      </w:r>
      <w:bookmarkEnd w:id="8"/>
      <w:bookmarkEnd w:id="9"/>
    </w:p>
    <w:p>
      <w:pPr>
        <w:pStyle w:val="4"/>
      </w:pPr>
      <w:r>
        <w:t>Statistical analyses</w:t>
      </w:r>
    </w:p>
    <w:p>
      <w:pPr>
        <w:pStyle w:val="66"/>
      </w:pPr>
      <w:r>
        <w:t>Descriptive statistics were expressed as median and interquartile range (IQR) for continuous variables, and absolute and relative frequency (n [%]) for categorical outcomes.</w:t>
      </w:r>
    </w:p>
    <w:p>
      <w:pPr>
        <w:pStyle w:val="3"/>
      </w:pPr>
      <w:r>
        <w:t xml:space="preserve">In order to assess the relationship between autonomic indexes we used Spearman’s rank correlation, given that the data does not follow an approximate Gaussian distribution, assessed through graphical and analytical methods. To analyze the change in autonomic parameters in response to FTP measurements, we compute the mean difference with 95% confidence interval (CI) bias corrected and accelerated, calculated through bootstrap resampling technique, reporting as well, the bias corrected standardize mean difference (Hedges </w:t>
      </w:r>
      <w:r>
        <w:rPr>
          <w:i/>
          <w:iCs/>
        </w:rPr>
        <w:t>g</w:t>
      </w:r>
      <w:r>
        <w:t>) with their corresponding 95% CI.</w:t>
      </w:r>
    </w:p>
    <w:p>
      <w:pPr>
        <w:pStyle w:val="3"/>
      </w:pPr>
      <w:r>
        <w:t>To assess the influence of potential confounders on the autonomic response to FTP, we fitted a robust version of linear regression by iterated reweighted least squares (IRLS), assigning more weight to less extreme values and thus controlling for the influence of outliers when describing the estimated parameters of the model. To this end, the predictors were centered around their mean to interpret the intercept as the estimated response, while keeping the predictors constant and thus controlling for their influence.</w:t>
      </w:r>
    </w:p>
    <w:p>
      <w:pPr>
        <w:pStyle w:val="3"/>
      </w:pPr>
      <w:bookmarkStart w:id="10" w:name="material-y-methods"/>
      <w:bookmarkStart w:id="11" w:name="statistical-analyses"/>
      <w:r>
        <w:t>All analyses were performed in the R programming language (30), within RStudio (31). Complementary R packages were used for analysis and plotting (32–36).</w:t>
      </w:r>
      <w:bookmarkEnd w:id="10"/>
      <w:bookmarkEnd w:id="11"/>
    </w:p>
    <w:p>
      <w:pPr>
        <w:pStyle w:val="2"/>
      </w:pPr>
      <w:bookmarkStart w:id="12" w:name="results"/>
      <w:r>
        <w:t>Results</w:t>
      </w:r>
    </w:p>
    <w:p>
      <w:pPr>
        <w:pStyle w:val="66"/>
      </w:pPr>
      <w:r>
        <w:t xml:space="preserve">Sample characteristics and body composition parameters can be observed in </w:t>
      </w:r>
      <w:r>
        <w:fldChar w:fldCharType="begin"/>
      </w:r>
      <w:r>
        <w:instrText xml:space="preserve"> HYPERLINK \l "tab1" \h </w:instrText>
      </w:r>
      <w:r>
        <w:fldChar w:fldCharType="separate"/>
      </w:r>
      <w:r>
        <w:rPr>
          <w:rStyle w:val="16"/>
        </w:rPr>
        <w:t>table 1</w:t>
      </w:r>
      <w:r>
        <w:rPr>
          <w:rStyle w:val="16"/>
        </w:rPr>
        <w:fldChar w:fldCharType="end"/>
      </w:r>
      <w:r>
        <w:t>.</w:t>
      </w:r>
    </w:p>
    <w:p>
      <w:pPr>
        <w:pStyle w:val="4"/>
      </w:pPr>
      <w:bookmarkStart w:id="13" w:name="autonomic-activity-and-stress"/>
      <w:r>
        <w:t>Autonomic activity and stress</w:t>
      </w:r>
    </w:p>
    <w:p>
      <w:pPr>
        <w:pStyle w:val="66"/>
      </w:pPr>
      <w:r>
        <w:t xml:space="preserve">When assessing the relationship between the associated variables within the athletes, we observed that a greater SNS activity and SI on baseline were associated with a smaller decrease in the PNS activity in response to the FTP test (baseline SI, </w:t>
      </w:r>
      <m:oMath>
        <m:r>
          <m:rPr/>
          <w:rPr>
            <w:rFonts w:ascii="Cambria Math" w:hAnsi="Cambria Math"/>
          </w:rPr>
          <m:t>ρ</m:t>
        </m:r>
      </m:oMath>
      <w:r>
        <w:t xml:space="preserve"> = 0.67, </w:t>
      </w:r>
      <w:r>
        <w:rPr>
          <w:i/>
          <w:iCs/>
        </w:rPr>
        <w:t>p</w:t>
      </w:r>
      <w:r>
        <w:t xml:space="preserve"> = 0.017; baseline SNS, </w:t>
      </w:r>
      <m:oMath>
        <m:r>
          <m:rPr/>
          <w:rPr>
            <w:rFonts w:ascii="Cambria Math" w:hAnsi="Cambria Math"/>
          </w:rPr>
          <m:t>ρ</m:t>
        </m:r>
      </m:oMath>
      <w:r>
        <w:t xml:space="preserve"> = 0.69, </w:t>
      </w:r>
      <w:r>
        <w:rPr>
          <w:i/>
          <w:iCs/>
        </w:rPr>
        <w:t>p</w:t>
      </w:r>
      <w:r>
        <w:t xml:space="preserve"> = 0.013).</w:t>
      </w:r>
    </w:p>
    <w:p>
      <w:pPr>
        <w:pStyle w:val="3"/>
      </w:pPr>
      <w:r>
        <w:t>In this sense, a greater baseline PNS activity was associated with larger decreases on the PNS index in response to the FTP test (</w:t>
      </w:r>
      <m:oMath>
        <m:r>
          <m:rPr/>
          <w:rPr>
            <w:rFonts w:ascii="Cambria Math" w:hAnsi="Cambria Math"/>
          </w:rPr>
          <m:t>ρ</m:t>
        </m:r>
      </m:oMath>
      <w:r>
        <w:t xml:space="preserve"> = -0.61, </w:t>
      </w:r>
      <w:r>
        <w:rPr>
          <w:i/>
          <w:iCs/>
        </w:rPr>
        <w:t>p</w:t>
      </w:r>
      <w:r>
        <w:t xml:space="preserve"> = 0.037), and this decrease in ∆ PNS was associated with greater increases in the SNS activity and the SI in response to the FTP test (∆SNS, </w:t>
      </w:r>
      <m:oMath>
        <m:r>
          <m:rPr/>
          <w:rPr>
            <w:rFonts w:ascii="Cambria Math" w:hAnsi="Cambria Math"/>
          </w:rPr>
          <m:t>ρ</m:t>
        </m:r>
      </m:oMath>
      <w:r>
        <w:t xml:space="preserve"> = -0.6, </w:t>
      </w:r>
      <w:r>
        <w:rPr>
          <w:i/>
          <w:iCs/>
        </w:rPr>
        <w:t>p</w:t>
      </w:r>
      <w:r>
        <w:t xml:space="preserve"> = 0.039; ∆SI, </w:t>
      </w:r>
      <m:oMath>
        <m:r>
          <m:rPr/>
          <w:rPr>
            <w:rFonts w:ascii="Cambria Math" w:hAnsi="Cambria Math"/>
          </w:rPr>
          <m:t>ρ</m:t>
        </m:r>
      </m:oMath>
      <w:r>
        <w:t xml:space="preserve"> = -0.62, </w:t>
      </w:r>
      <w:r>
        <w:rPr>
          <w:i/>
          <w:iCs/>
        </w:rPr>
        <w:t>p</w:t>
      </w:r>
      <w:r>
        <w:t xml:space="preserve"> = 0.033).</w:t>
      </w:r>
    </w:p>
    <w:p>
      <w:pPr>
        <w:pStyle w:val="3"/>
      </w:pPr>
      <w:r>
        <w:t xml:space="preserve">This is directly linked with PNS activity at post-SFT, whereas greater levels were associated with lower increases in SI and SNS activity levels in response to SFT test (∆SI, </w:t>
      </w:r>
      <m:oMath>
        <m:r>
          <m:rPr/>
          <w:rPr>
            <w:rFonts w:ascii="Cambria Math" w:hAnsi="Cambria Math"/>
          </w:rPr>
          <m:t>ρ</m:t>
        </m:r>
      </m:oMath>
      <w:r>
        <w:t xml:space="preserve"> = -0.69, </w:t>
      </w:r>
      <w:r>
        <w:rPr>
          <w:i/>
          <w:iCs/>
        </w:rPr>
        <w:t>p</w:t>
      </w:r>
      <w:r>
        <w:t xml:space="preserve"> = 0.014; ∆SNS, </w:t>
      </w:r>
      <m:oMath>
        <m:r>
          <m:rPr/>
          <w:rPr>
            <w:rFonts w:ascii="Cambria Math" w:hAnsi="Cambria Math"/>
          </w:rPr>
          <m:t>ρ</m:t>
        </m:r>
      </m:oMath>
      <w:r>
        <w:t xml:space="preserve"> = -0.77, </w:t>
      </w:r>
      <w:r>
        <w:rPr>
          <w:i/>
          <w:iCs/>
        </w:rPr>
        <w:t>p</w:t>
      </w:r>
      <w:r>
        <w:t xml:space="preserve"> = 0.003).</w:t>
      </w:r>
      <w:bookmarkEnd w:id="13"/>
    </w:p>
    <w:p>
      <w:pPr>
        <w:pStyle w:val="4"/>
      </w:pPr>
      <w:bookmarkStart w:id="14" w:name="unadjusted-autonomic-response"/>
      <w:r>
        <w:t>Unadjusted autonomic response</w:t>
      </w:r>
    </w:p>
    <w:p>
      <w:pPr>
        <w:pStyle w:val="66"/>
      </w:pPr>
      <w:r>
        <w:t>The mean observed difference in the PNS index was -2.03 points (CI</w:t>
      </w:r>
      <w:r>
        <w:rPr>
          <w:vertAlign w:val="subscript"/>
        </w:rPr>
        <w:t>95%</w:t>
      </w:r>
      <w:r>
        <w:t>[-2.53, -1.62]), suggesting a decrease in PNS activity post-SFT test (</w:t>
      </w:r>
      <w:r>
        <w:rPr>
          <w:i/>
          <w:iCs/>
        </w:rPr>
        <w:t>t</w:t>
      </w:r>
      <w:r>
        <w:t xml:space="preserve">(11) = -8.34, </w:t>
      </w:r>
      <w:r>
        <w:rPr>
          <w:i/>
          <w:iCs/>
        </w:rPr>
        <w:t>p</w:t>
      </w:r>
      <w:r>
        <w:t xml:space="preserve"> &lt; 0.001, Hedges </w:t>
      </w:r>
      <w:r>
        <w:rPr>
          <w:i/>
          <w:iCs/>
        </w:rPr>
        <w:t>g</w:t>
      </w:r>
      <w:r>
        <w:t xml:space="preserve"> = 2.24, CI</w:t>
      </w:r>
      <w:r>
        <w:rPr>
          <w:vertAlign w:val="subscript"/>
        </w:rPr>
        <w:t>95%</w:t>
      </w:r>
      <w:r>
        <w:t>[1.17, 3.29]), while the SNS index experienced an increase of 6.28 points (CI</w:t>
      </w:r>
      <w:r>
        <w:rPr>
          <w:vertAlign w:val="subscript"/>
        </w:rPr>
        <w:t>95%</w:t>
      </w:r>
      <w:r>
        <w:t xml:space="preserve">[4.47, 8.48], </w:t>
      </w:r>
      <w:r>
        <w:rPr>
          <w:i/>
          <w:iCs/>
        </w:rPr>
        <w:t>t</w:t>
      </w:r>
      <w:r>
        <w:t xml:space="preserve">(11) = 5.83, </w:t>
      </w:r>
      <w:r>
        <w:rPr>
          <w:i/>
          <w:iCs/>
        </w:rPr>
        <w:t>p</w:t>
      </w:r>
      <w:r>
        <w:t xml:space="preserve"> &lt; 0.001, Hedges’ </w:t>
      </w:r>
      <w:r>
        <w:rPr>
          <w:i/>
          <w:iCs/>
        </w:rPr>
        <w:t>g</w:t>
      </w:r>
      <w:r>
        <w:t xml:space="preserve"> = -1.56, CI</w:t>
      </w:r>
      <w:r>
        <w:rPr>
          <w:vertAlign w:val="subscript"/>
        </w:rPr>
        <w:t>95%</w:t>
      </w:r>
      <w:r>
        <w:t xml:space="preserve">[-2.38, -0.72]) relative to their baseline values. The SI and SNS index tend to exhibit similar behavior between measurements of the FTP (association between ∆SNS and ∆SI, </w:t>
      </w:r>
      <m:oMath>
        <m:r>
          <m:rPr/>
          <w:rPr>
            <w:rFonts w:ascii="Cambria Math" w:hAnsi="Cambria Math"/>
          </w:rPr>
          <m:t>ρ</m:t>
        </m:r>
      </m:oMath>
      <w:r>
        <w:t xml:space="preserve"> = 0.98, </w:t>
      </w:r>
      <w:r>
        <w:rPr>
          <w:i/>
          <w:iCs/>
        </w:rPr>
        <w:t>p</w:t>
      </w:r>
      <w:r>
        <w:t xml:space="preserve"> &lt; 0.001), so the SI also experienced and increase from baseline relative to the FTP measurements (mean difference = 23.1, CI</w:t>
      </w:r>
      <w:r>
        <w:rPr>
          <w:vertAlign w:val="subscript"/>
        </w:rPr>
        <w:t>95%</w:t>
      </w:r>
      <w:r>
        <w:t xml:space="preserve">[14.80, 33.27], </w:t>
      </w:r>
      <w:r>
        <w:rPr>
          <w:i/>
          <w:iCs/>
        </w:rPr>
        <w:t>t</w:t>
      </w:r>
      <w:r>
        <w:t xml:space="preserve">(11) = 4.67, </w:t>
      </w:r>
      <w:r>
        <w:rPr>
          <w:i/>
          <w:iCs/>
        </w:rPr>
        <w:t>p</w:t>
      </w:r>
      <w:r>
        <w:t xml:space="preserve"> &lt; 0.001, Hedges’ </w:t>
      </w:r>
      <w:r>
        <w:rPr>
          <w:i/>
          <w:iCs/>
        </w:rPr>
        <w:t>g</w:t>
      </w:r>
      <w:r>
        <w:t xml:space="preserve"> = -1.25, CI</w:t>
      </w:r>
      <w:r>
        <w:rPr>
          <w:vertAlign w:val="subscript"/>
        </w:rPr>
        <w:t>95%</w:t>
      </w:r>
      <w:r>
        <w:t>[-1.96, -0.50]). The autonomic variations within subjects can be seen in figure 1.</w:t>
      </w:r>
    </w:p>
    <w:p>
      <w:pPr>
        <w:pStyle w:val="76"/>
      </w:pPr>
      <w:r>
        <w:drawing>
          <wp:inline distT="0" distB="0" distL="0" distR="0">
            <wp:extent cx="5600700" cy="5600700"/>
            <wp:effectExtent l="0" t="0" r="0" b="0"/>
            <wp:docPr id="1" name="Picture" descr="Figure 1. Inter-individual variations of the autonomic regulation indexes. Boxplots and errorbars with 95% CI based on bootstrap resampling around the mean and the within subjects response to the FTP test (represented by conected lines) are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Inter-individual variations of the autonomic regulation indexes. Boxplots and errorbars with 95% CI based on bootstrap resampling around the mean and the within subjects response to the FTP test (represented by conected lines) are shown."/>
                    <pic:cNvPicPr>
                      <a:picLocks noChangeAspect="1" noChangeArrowheads="1"/>
                    </pic:cNvPicPr>
                  </pic:nvPicPr>
                  <pic:blipFill>
                    <a:blip r:embed="rId6"/>
                    <a:stretch>
                      <a:fillRect/>
                    </a:stretch>
                  </pic:blipFill>
                  <pic:spPr>
                    <a:xfrm>
                      <a:off x="0" y="0"/>
                      <a:ext cx="5600700" cy="5600700"/>
                    </a:xfrm>
                    <a:prstGeom prst="rect">
                      <a:avLst/>
                    </a:prstGeom>
                  </pic:spPr>
                </pic:pic>
              </a:graphicData>
            </a:graphic>
          </wp:inline>
        </w:drawing>
      </w:r>
    </w:p>
    <w:p>
      <w:pPr>
        <w:pStyle w:val="74"/>
      </w:pPr>
      <w:r>
        <w:rPr>
          <w:b/>
          <w:bCs/>
        </w:rPr>
        <w:t>Figure 1</w:t>
      </w:r>
      <w:r>
        <w:t>. Inter-individual variations of the autonomic regulation indexes. Boxplots and errorbars with 95% CI based on bootstrap resampling around the mean and the within subjects response to the FTP test (represented by conected lines) are shown.</w:t>
      </w:r>
      <w:bookmarkEnd w:id="14"/>
    </w:p>
    <w:p>
      <w:pPr>
        <w:pStyle w:val="4"/>
      </w:pPr>
      <w:bookmarkStart w:id="15" w:name="adjusted-pns-response"/>
      <w:r>
        <w:t>Adjusted PNS response</w:t>
      </w:r>
    </w:p>
    <w:p>
      <w:pPr>
        <w:pStyle w:val="66"/>
      </w:pPr>
      <w:r>
        <w:t>Rank based correlation analyses suggest that from all body composition parameters, SMI was the only one that was inversely associated with ∆PNS, suggesting that lower levels of SMI were related to a lower decrease in PNS activity in response to FTP test (</w:t>
      </w:r>
      <m:oMath>
        <m:r>
          <m:rPr/>
          <w:rPr>
            <w:rFonts w:ascii="Cambria Math" w:hAnsi="Cambria Math"/>
          </w:rPr>
          <m:t>ρ</m:t>
        </m:r>
      </m:oMath>
      <w:r>
        <w:t xml:space="preserve"> = -0.69, </w:t>
      </w:r>
      <w:r>
        <w:rPr>
          <w:i/>
          <w:iCs/>
        </w:rPr>
        <w:t>p</w:t>
      </w:r>
      <w:r>
        <w:t xml:space="preserve"> = 0.02).</w:t>
      </w:r>
    </w:p>
    <w:p>
      <w:pPr>
        <w:pStyle w:val="3"/>
      </w:pPr>
      <w:r>
        <w:t>After fitting a simple linear model based on IRLS, we found that the ∆PNS changed from -2.03 points (CI</w:t>
      </w:r>
      <w:r>
        <w:rPr>
          <w:vertAlign w:val="subscript"/>
        </w:rPr>
        <w:t>95%</w:t>
      </w:r>
      <w:r>
        <w:t>[-2.53, -1.62]) in the first unadjusted comparison to -1.89 points (CI</w:t>
      </w:r>
      <w:r>
        <w:rPr>
          <w:vertAlign w:val="subscript"/>
        </w:rPr>
        <w:t>95%</w:t>
      </w:r>
      <w:r>
        <w:t xml:space="preserve">[-2.33, -1.45], </w:t>
      </w:r>
      <w:r>
        <w:rPr>
          <w:i/>
          <w:iCs/>
        </w:rPr>
        <w:t>t</w:t>
      </w:r>
      <w:r>
        <w:t xml:space="preserve">(9) = -9.73, </w:t>
      </w:r>
      <w:r>
        <w:rPr>
          <w:i/>
          <w:iCs/>
        </w:rPr>
        <w:t>p</w:t>
      </w:r>
      <w:r>
        <w:t xml:space="preserve"> &lt; 0.001) when controlling for SMI (</w:t>
      </w:r>
      <m:oMath>
        <m:r>
          <m:rPr/>
          <w:rPr>
            <w:rFonts w:ascii="Cambria Math" w:hAnsi="Cambria Math"/>
          </w:rPr>
          <m:t>β</m:t>
        </m:r>
      </m:oMath>
      <w:r>
        <w:t xml:space="preserve"> = -0.71, CI</w:t>
      </w:r>
      <w:r>
        <w:rPr>
          <w:vertAlign w:val="subscript"/>
        </w:rPr>
        <w:t>95%</w:t>
      </w:r>
      <w:r>
        <w:t xml:space="preserve">[-1.53, 0.10], </w:t>
      </w:r>
      <w:r>
        <w:rPr>
          <w:i/>
          <w:iCs/>
        </w:rPr>
        <w:t>t</w:t>
      </w:r>
      <w:r>
        <w:t xml:space="preserve">(9) = -1.99, </w:t>
      </w:r>
      <w:r>
        <w:rPr>
          <w:i/>
          <w:iCs/>
        </w:rPr>
        <w:t>p</w:t>
      </w:r>
      <w:r>
        <w:t xml:space="preserve"> = 0.078).</w:t>
      </w:r>
    </w:p>
    <w:p>
      <w:pPr>
        <w:pStyle w:val="3"/>
      </w:pPr>
      <w:r>
        <w:t>However, and after testing the influence of other predictors in the model while still considering SMI as a predictor, we observed that the inclusion of the waist-to-hip ratio (WH</w:t>
      </w:r>
      <w:r>
        <w:rPr>
          <w:vertAlign w:val="subscript"/>
        </w:rPr>
        <w:t>ratio</w:t>
      </w:r>
      <w:r>
        <w:t>) yielded a significant effect on ∆PNS (</w:t>
      </w:r>
      <m:oMath>
        <m:r>
          <m:rPr/>
          <w:rPr>
            <w:rFonts w:ascii="Cambria Math" w:hAnsi="Cambria Math"/>
          </w:rPr>
          <m:t>β</m:t>
        </m:r>
      </m:oMath>
      <w:r>
        <w:t xml:space="preserve"> = 7.90, CI</w:t>
      </w:r>
      <w:r>
        <w:rPr>
          <w:vertAlign w:val="subscript"/>
        </w:rPr>
        <w:t>95%</w:t>
      </w:r>
      <w:r>
        <w:t xml:space="preserve">[4.16, 11.63], </w:t>
      </w:r>
      <w:r>
        <w:rPr>
          <w:i/>
          <w:iCs/>
        </w:rPr>
        <w:t>t</w:t>
      </w:r>
      <w:r>
        <w:t xml:space="preserve">(8) = 4.88, </w:t>
      </w:r>
      <w:r>
        <w:rPr>
          <w:i/>
          <w:iCs/>
        </w:rPr>
        <w:t>p</w:t>
      </w:r>
      <w:r>
        <w:t xml:space="preserve"> = 0.001), as well as for the effect of SMI on the latter (</w:t>
      </w:r>
      <m:oMath>
        <m:r>
          <m:rPr/>
          <w:rPr>
            <w:rFonts w:ascii="Cambria Math" w:hAnsi="Cambria Math"/>
          </w:rPr>
          <m:t>β</m:t>
        </m:r>
      </m:oMath>
      <w:r>
        <w:t xml:space="preserve"> = -1.38, CI</w:t>
      </w:r>
      <w:r>
        <w:rPr>
          <w:vertAlign w:val="subscript"/>
        </w:rPr>
        <w:t>95%</w:t>
      </w:r>
      <w:r>
        <w:t xml:space="preserve">[-1.84, -0.92], </w:t>
      </w:r>
      <w:r>
        <w:rPr>
          <w:i/>
          <w:iCs/>
        </w:rPr>
        <w:t>t</w:t>
      </w:r>
      <w:r>
        <w:t xml:space="preserve">(8) = -6.94, </w:t>
      </w:r>
      <w:r>
        <w:rPr>
          <w:i/>
          <w:iCs/>
        </w:rPr>
        <w:t>p</w:t>
      </w:r>
      <w:r>
        <w:t xml:space="preserve"> &lt; 0.001). Thus, after adjusting for the effect of SMI and WH</w:t>
      </w:r>
      <w:r>
        <w:rPr>
          <w:vertAlign w:val="subscript"/>
        </w:rPr>
        <w:t>ratio</w:t>
      </w:r>
      <w:r>
        <w:t>, the estimated response of ∆PNS to the FTP test was -1.93 points (CI</w:t>
      </w:r>
      <w:r>
        <w:rPr>
          <w:vertAlign w:val="subscript"/>
        </w:rPr>
        <w:t>95%</w:t>
      </w:r>
      <w:r>
        <w:t xml:space="preserve">[-2.16, -1.70], </w:t>
      </w:r>
      <w:r>
        <w:rPr>
          <w:i/>
          <w:iCs/>
        </w:rPr>
        <w:t>t</w:t>
      </w:r>
      <w:r>
        <w:t xml:space="preserve">(8) = -19.15, </w:t>
      </w:r>
      <w:r>
        <w:rPr>
          <w:i/>
          <w:iCs/>
        </w:rPr>
        <w:t>p</w:t>
      </w:r>
      <w:r>
        <w:t xml:space="preserve"> &lt; 0.001). The final model explaining the PNS response to the FTP test is best described by the following equation:</w:t>
      </w:r>
    </w:p>
    <w:p>
      <w:pPr>
        <w:pStyle w:val="3"/>
        <w:jc w:val="center"/>
      </w:pPr>
      <m:oMathPara>
        <m:oMathParaPr>
          <m:jc m:val="center"/>
        </m:oMathParaPr>
        <m:oMath>
          <m:r>
            <m:rPr/>
            <w:rPr>
              <w:rFonts w:ascii="Cambria Math" w:hAnsi="Cambria Math"/>
            </w:rPr>
            <m:t>ΔPNS=2.835−1.379×SMI+7.898×</m:t>
          </m:r>
          <m:sSub>
            <m:sSubPr>
              <m:ctrlPr>
                <w:rPr>
                  <w:rFonts w:ascii="Cambria Math" w:hAnsi="Cambria Math"/>
                </w:rPr>
              </m:ctrlPr>
            </m:sSubPr>
            <m:e>
              <m:r>
                <m:rPr/>
                <w:rPr>
                  <w:rFonts w:ascii="Cambria Math" w:hAnsi="Cambria Math"/>
                </w:rPr>
                <m:t>WH</m:t>
              </m:r>
              <m:ctrlPr>
                <w:rPr>
                  <w:rFonts w:ascii="Cambria Math" w:hAnsi="Cambria Math"/>
                </w:rPr>
              </m:ctrlPr>
            </m:e>
            <m:sub>
              <m:r>
                <m:rPr/>
                <w:rPr>
                  <w:rFonts w:ascii="Cambria Math" w:hAnsi="Cambria Math"/>
                </w:rPr>
                <m:t>ratio</m:t>
              </m:r>
              <m:ctrlPr>
                <w:rPr>
                  <w:rFonts w:ascii="Cambria Math" w:hAnsi="Cambria Math"/>
                </w:rPr>
              </m:ctrlPr>
            </m:sub>
          </m:sSub>
          <m:r>
            <m:rPr/>
            <w:rPr>
              <w:rFonts w:ascii="Cambria Math" w:hAnsi="Cambria Math"/>
            </w:rPr>
            <m:t>+ϵ</m:t>
          </m:r>
        </m:oMath>
      </m:oMathPara>
    </w:p>
    <w:p>
      <w:pPr>
        <w:pStyle w:val="66"/>
      </w:pPr>
      <w:r>
        <w:rPr>
          <w:b/>
          <w:bCs/>
          <w:i/>
          <w:iCs/>
        </w:rPr>
        <w:t>Equation 1</w:t>
      </w:r>
      <w:r>
        <w:rPr>
          <w:i/>
          <w:iCs/>
        </w:rPr>
        <w:t>. Final model using SMI and WH</w:t>
      </w:r>
      <w:r>
        <w:rPr>
          <w:i/>
          <w:iCs/>
          <w:vertAlign w:val="subscript"/>
        </w:rPr>
        <w:t>ratio</w:t>
      </w:r>
      <w:r>
        <w:rPr>
          <w:i/>
          <w:iCs/>
        </w:rPr>
        <w:t xml:space="preserve"> to explain the ∆ of PNS in response to the FTP test. The predictors in this equation are not centered, so they can be used for prediction.</w:t>
      </w:r>
      <w:bookmarkEnd w:id="15"/>
    </w:p>
    <w:p>
      <w:pPr>
        <w:pStyle w:val="4"/>
      </w:pPr>
      <w:bookmarkStart w:id="16" w:name="adjusted-sns-response"/>
      <w:r>
        <w:t>Adjusted SNS response</w:t>
      </w:r>
    </w:p>
    <w:p>
      <w:pPr>
        <w:pStyle w:val="66"/>
      </w:pPr>
      <w:r>
        <w:t>Spearman’s rank based correlation suggests a positive association between the muscle-bone index (MBI) and the ∆SNS, suggesting that greater values of MBI could be associated with greater increases in SNS activity in response to the SFT test (</w:t>
      </w:r>
      <m:oMath>
        <m:r>
          <m:rPr/>
          <w:rPr>
            <w:rFonts w:ascii="Cambria Math" w:hAnsi="Cambria Math"/>
          </w:rPr>
          <m:t>ρ</m:t>
        </m:r>
      </m:oMath>
      <w:r>
        <w:t xml:space="preserve"> = 0.82, </w:t>
      </w:r>
      <w:r>
        <w:rPr>
          <w:i/>
          <w:iCs/>
        </w:rPr>
        <w:t>p</w:t>
      </w:r>
      <w:r>
        <w:t xml:space="preserve"> = 0.001).</w:t>
      </w:r>
    </w:p>
    <w:p>
      <w:pPr>
        <w:pStyle w:val="3"/>
      </w:pPr>
      <w:r>
        <w:t>When fitting a robust linear regression with IRLS, we observed that the response of SNS activity was maintained after adjusting for MBI (Intercept = 6.20, CI</w:t>
      </w:r>
      <w:r>
        <w:rPr>
          <w:vertAlign w:val="subscript"/>
        </w:rPr>
        <w:t>95%</w:t>
      </w:r>
      <w:r>
        <w:t xml:space="preserve">[5.00, 7.40], </w:t>
      </w:r>
      <w:r>
        <w:rPr>
          <w:i/>
          <w:iCs/>
        </w:rPr>
        <w:t>t</w:t>
      </w:r>
      <w:r>
        <w:t xml:space="preserve">(10) = 11.53, </w:t>
      </w:r>
      <w:r>
        <w:rPr>
          <w:i/>
          <w:iCs/>
        </w:rPr>
        <w:t>p</w:t>
      </w:r>
      <w:r>
        <w:t xml:space="preserve"> &lt; 0.001), considering that for every 1 unit increase in MBI, we could expect an increase in 11.72 points in the SNS activity in response to the SFT test (</w:t>
      </w:r>
      <m:oMath>
        <m:r>
          <m:rPr/>
          <w:rPr>
            <w:rFonts w:ascii="Cambria Math" w:hAnsi="Cambria Math"/>
          </w:rPr>
          <m:t>β</m:t>
        </m:r>
      </m:oMath>
      <w:r>
        <w:t xml:space="preserve"> = 11.72, CI</w:t>
      </w:r>
      <w:r>
        <w:rPr>
          <w:vertAlign w:val="subscript"/>
        </w:rPr>
        <w:t>95%</w:t>
      </w:r>
      <w:r>
        <w:t xml:space="preserve">[7.39, 16.04], </w:t>
      </w:r>
      <w:r>
        <w:rPr>
          <w:i/>
          <w:iCs/>
        </w:rPr>
        <w:t>t</w:t>
      </w:r>
      <w:r>
        <w:t xml:space="preserve">(10) = 6.04, </w:t>
      </w:r>
      <w:r>
        <w:rPr>
          <w:i/>
          <w:iCs/>
        </w:rPr>
        <w:t>p</w:t>
      </w:r>
      <w:r>
        <w:t xml:space="preserve"> &lt; 0.001).</w:t>
      </w:r>
    </w:p>
    <w:p>
      <w:pPr>
        <w:pStyle w:val="3"/>
      </w:pPr>
      <w:r>
        <w:t>Despite of previous findings in simple models, and after trying different combinations of predictors while keeping MBI in the final model, we could identify an interaction effect between the mean power achieved during the FTP test (Power</w:t>
      </w:r>
      <w:r>
        <w:rPr>
          <w:vertAlign w:val="superscript"/>
        </w:rPr>
        <w:t>FTP</w:t>
      </w:r>
      <w:r>
        <w:t>) and MBI (</w:t>
      </w:r>
      <m:oMath>
        <m:r>
          <m:rPr/>
          <w:rPr>
            <w:rFonts w:ascii="Cambria Math" w:hAnsi="Cambria Math"/>
          </w:rPr>
          <m:t>β</m:t>
        </m:r>
      </m:oMath>
      <w:r>
        <w:t xml:space="preserve"> = -0.05, CI</w:t>
      </w:r>
      <w:r>
        <w:rPr>
          <w:vertAlign w:val="subscript"/>
        </w:rPr>
        <w:t>95%</w:t>
      </w:r>
      <w:r>
        <w:t xml:space="preserve">[-0.09, -4.99e-03], </w:t>
      </w:r>
      <w:r>
        <w:rPr>
          <w:i/>
          <w:iCs/>
        </w:rPr>
        <w:t>t</w:t>
      </w:r>
      <w:r>
        <w:t xml:space="preserve">(8) = -2.56, </w:t>
      </w:r>
      <w:r>
        <w:rPr>
          <w:i/>
          <w:iCs/>
        </w:rPr>
        <w:t>p</w:t>
      </w:r>
      <w:r>
        <w:t xml:space="preserve"> = 0.033), considering that Power</w:t>
      </w:r>
      <w:r>
        <w:rPr>
          <w:vertAlign w:val="superscript"/>
        </w:rPr>
        <w:t>FTP</w:t>
      </w:r>
      <w:r>
        <w:t xml:space="preserve"> itself was not statistically influential on the outcome response (</w:t>
      </w:r>
      <m:oMath>
        <m:r>
          <m:rPr/>
          <w:rPr>
            <w:rFonts w:ascii="Cambria Math" w:hAnsi="Cambria Math"/>
          </w:rPr>
          <m:t>β</m:t>
        </m:r>
      </m:oMath>
      <w:r>
        <w:t xml:space="preserve"> = -3.23e-03, CI</w:t>
      </w:r>
      <w:r>
        <w:rPr>
          <w:vertAlign w:val="subscript"/>
        </w:rPr>
        <w:t>95%</w:t>
      </w:r>
      <w:r>
        <w:t xml:space="preserve">[-0.02, 0.01], </w:t>
      </w:r>
      <w:r>
        <w:rPr>
          <w:i/>
          <w:iCs/>
        </w:rPr>
        <w:t>t</w:t>
      </w:r>
      <w:r>
        <w:t xml:space="preserve">(8) = -0.41, </w:t>
      </w:r>
      <w:r>
        <w:rPr>
          <w:i/>
          <w:iCs/>
        </w:rPr>
        <w:t>p</w:t>
      </w:r>
      <w:r>
        <w:t xml:space="preserve"> = 0.692) while MBI was still significant, even after including Power</w:t>
      </w:r>
      <w:r>
        <w:rPr>
          <w:vertAlign w:val="superscript"/>
        </w:rPr>
        <w:t>FTP</w:t>
      </w:r>
      <w:r>
        <w:t xml:space="preserve"> in the equation (</w:t>
      </w:r>
      <m:oMath>
        <m:r>
          <m:rPr/>
          <w:rPr>
            <w:rFonts w:ascii="Cambria Math" w:hAnsi="Cambria Math"/>
          </w:rPr>
          <m:t>β</m:t>
        </m:r>
      </m:oMath>
      <w:r>
        <w:t xml:space="preserve"> = 10.26, CI</w:t>
      </w:r>
      <w:r>
        <w:rPr>
          <w:vertAlign w:val="subscript"/>
        </w:rPr>
        <w:t>95%</w:t>
      </w:r>
      <w:r>
        <w:t xml:space="preserve">[8.10, 12.42], </w:t>
      </w:r>
      <w:r>
        <w:rPr>
          <w:i/>
          <w:iCs/>
        </w:rPr>
        <w:t>t</w:t>
      </w:r>
      <w:r>
        <w:t xml:space="preserve">(8) = 10.96, </w:t>
      </w:r>
      <w:r>
        <w:rPr>
          <w:i/>
          <w:iCs/>
        </w:rPr>
        <w:t>p</w:t>
      </w:r>
      <w:r>
        <w:t xml:space="preserve"> &lt; 0.001). In this sense, and after controlling for the effect of MBI and Power</w:t>
      </w:r>
      <w:r>
        <w:rPr>
          <w:vertAlign w:val="superscript"/>
        </w:rPr>
        <w:t>FTP</w:t>
      </w:r>
      <w:r>
        <w:t>, we observed that the estimated response of ∆SNS was 6.06 points (CI</w:t>
      </w:r>
      <w:r>
        <w:rPr>
          <w:vertAlign w:val="subscript"/>
        </w:rPr>
        <w:t>95%</w:t>
      </w:r>
      <w:r>
        <w:t xml:space="preserve">[5.52, 6.59], </w:t>
      </w:r>
      <w:r>
        <w:rPr>
          <w:i/>
          <w:iCs/>
        </w:rPr>
        <w:t>t</w:t>
      </w:r>
      <w:r>
        <w:t xml:space="preserve">(8) = 26.01, </w:t>
      </w:r>
      <w:r>
        <w:rPr>
          <w:i/>
          <w:iCs/>
        </w:rPr>
        <w:t>p</w:t>
      </w:r>
      <w:r>
        <w:t xml:space="preserve"> &lt; 0.001). The linear relationship between variables can be seen in figure 2. The final model that best explains the variations in ∆SNS response was the following:</w:t>
      </w:r>
    </w:p>
    <w:p>
      <w:pPr>
        <w:pStyle w:val="3"/>
        <w:jc w:val="center"/>
      </w:pPr>
      <m:oMathPara>
        <m:oMathParaPr>
          <m:jc m:val="center"/>
        </m:oMathParaPr>
        <m:oMath>
          <m:r>
            <m:rPr/>
            <w:rPr>
              <w:rFonts w:ascii="Cambria Math" w:hAnsi="Cambria Math"/>
            </w:rPr>
            <m:t>ΔSNS=−52.007+21.180×MBI−0.134×</m:t>
          </m:r>
          <m:sSup>
            <m:sSupPr>
              <m:ctrlPr>
                <w:rPr>
                  <w:rFonts w:ascii="Cambria Math" w:hAnsi="Cambria Math"/>
                </w:rPr>
              </m:ctrlPr>
            </m:sSupPr>
            <m:e>
              <m:r>
                <m:rPr/>
                <w:rPr>
                  <w:rFonts w:ascii="Cambria Math" w:hAnsi="Cambria Math"/>
                </w:rPr>
                <m:t>Power</m:t>
              </m:r>
              <m:ctrlPr>
                <w:rPr>
                  <w:rFonts w:ascii="Cambria Math" w:hAnsi="Cambria Math"/>
                </w:rPr>
              </m:ctrlPr>
            </m:e>
            <m:sup>
              <m:r>
                <m:rPr/>
                <w:rPr>
                  <w:rFonts w:ascii="Cambria Math" w:hAnsi="Cambria Math"/>
                </w:rPr>
                <m:t>FTP</m:t>
              </m:r>
              <m:ctrlPr>
                <w:rPr>
                  <w:rFonts w:ascii="Cambria Math" w:hAnsi="Cambria Math"/>
                </w:rPr>
              </m:ctrlPr>
            </m:sup>
          </m:sSup>
          <m:r>
            <m:rPr/>
            <w:rPr>
              <w:rFonts w:ascii="Cambria Math" w:hAnsi="Cambria Math"/>
            </w:rPr>
            <m:t>−0.050×</m:t>
          </m:r>
          <m:d>
            <m:dPr>
              <m:ctrlPr>
                <w:rPr>
                  <w:rFonts w:ascii="Cambria Math" w:hAnsi="Cambria Math"/>
                </w:rPr>
              </m:ctrlPr>
            </m:dPr>
            <m:e>
              <m:r>
                <m:rPr/>
                <w:rPr>
                  <w:rFonts w:ascii="Cambria Math" w:hAnsi="Cambria Math"/>
                </w:rPr>
                <m:t>MBI×</m:t>
              </m:r>
              <m:sSup>
                <m:sSupPr>
                  <m:ctrlPr>
                    <w:rPr>
                      <w:rFonts w:ascii="Cambria Math" w:hAnsi="Cambria Math"/>
                    </w:rPr>
                  </m:ctrlPr>
                </m:sSupPr>
                <m:e>
                  <m:r>
                    <m:rPr/>
                    <w:rPr>
                      <w:rFonts w:ascii="Cambria Math" w:hAnsi="Cambria Math"/>
                    </w:rPr>
                    <m:t>Power</m:t>
                  </m:r>
                  <m:ctrlPr>
                    <w:rPr>
                      <w:rFonts w:ascii="Cambria Math" w:hAnsi="Cambria Math"/>
                    </w:rPr>
                  </m:ctrlPr>
                </m:e>
                <m:sup>
                  <m:r>
                    <m:rPr/>
                    <w:rPr>
                      <w:rFonts w:ascii="Cambria Math" w:hAnsi="Cambria Math"/>
                    </w:rPr>
                    <m:t>FTP</m:t>
                  </m:r>
                  <m:ctrlPr>
                    <w:rPr>
                      <w:rFonts w:ascii="Cambria Math" w:hAnsi="Cambria Math"/>
                    </w:rPr>
                  </m:ctrlPr>
                </m:sup>
              </m:sSup>
              <m:ctrlPr>
                <w:rPr>
                  <w:rFonts w:ascii="Cambria Math" w:hAnsi="Cambria Math"/>
                </w:rPr>
              </m:ctrlPr>
            </m:e>
          </m:d>
          <m:r>
            <m:rPr/>
            <w:rPr>
              <w:rFonts w:ascii="Cambria Math" w:hAnsi="Cambria Math"/>
            </w:rPr>
            <m:t>+ϵ</m:t>
          </m:r>
        </m:oMath>
      </m:oMathPara>
    </w:p>
    <w:p>
      <w:pPr>
        <w:pStyle w:val="66"/>
      </w:pPr>
      <w:r>
        <w:rPr>
          <w:b/>
          <w:bCs/>
          <w:i/>
          <w:iCs/>
        </w:rPr>
        <w:t>Equation 2</w:t>
      </w:r>
      <w:r>
        <w:rPr>
          <w:i/>
          <w:iCs/>
        </w:rPr>
        <w:t>. Final model using MBI, Power</w:t>
      </w:r>
      <w:r>
        <w:rPr>
          <w:i/>
          <w:iCs/>
          <w:vertAlign w:val="superscript"/>
        </w:rPr>
        <w:t>FTP</w:t>
      </w:r>
      <w:r>
        <w:rPr>
          <w:i/>
          <w:iCs/>
        </w:rPr>
        <w:t xml:space="preserve"> and their interaction to explain the ∆ of SNS in response to the FTP test. The predictors in this equation are not centered, so they can be used for prediction.</w:t>
      </w:r>
    </w:p>
    <w:p>
      <w:pPr>
        <w:pStyle w:val="76"/>
      </w:pPr>
      <w:r>
        <w:drawing>
          <wp:inline distT="0" distB="0" distL="0" distR="0">
            <wp:extent cx="5600700" cy="5600700"/>
            <wp:effectExtent l="0" t="0" r="0" b="0"/>
            <wp:docPr id="2" name="Image2" descr="Figure 2. Linear response between autonomic parameters at baseline, post-SFT and the variations between these time periods. A, Interaction effect between PowerFTP and MBI; B, Linear relationship between HRV measu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Figure 2. Linear response between autonomic parameters at baseline, post-SFT and the variations between these time periods. A, Interaction effect between PowerFTP and MBI; B, Linear relationship between HRV measurements."/>
                    <pic:cNvPicPr>
                      <a:picLocks noChangeAspect="1" noChangeArrowheads="1"/>
                    </pic:cNvPicPr>
                  </pic:nvPicPr>
                  <pic:blipFill>
                    <a:blip r:embed="rId7"/>
                    <a:stretch>
                      <a:fillRect/>
                    </a:stretch>
                  </pic:blipFill>
                  <pic:spPr>
                    <a:xfrm>
                      <a:off x="0" y="0"/>
                      <a:ext cx="5600700" cy="5600700"/>
                    </a:xfrm>
                    <a:prstGeom prst="rect">
                      <a:avLst/>
                    </a:prstGeom>
                  </pic:spPr>
                </pic:pic>
              </a:graphicData>
            </a:graphic>
          </wp:inline>
        </w:drawing>
      </w:r>
    </w:p>
    <w:p>
      <w:pPr>
        <w:pStyle w:val="74"/>
      </w:pPr>
      <w:r>
        <w:rPr>
          <w:b/>
          <w:bCs/>
        </w:rPr>
        <w:t>Figure 2</w:t>
      </w:r>
      <w:r>
        <w:t>. Linear response between autonomic parameters at baseline, post-SFT and the variations between these time periods. A, Interaction effect between Power</w:t>
      </w:r>
      <w:r>
        <w:rPr>
          <w:vertAlign w:val="superscript"/>
        </w:rPr>
        <w:t>FTP</w:t>
      </w:r>
      <w:r>
        <w:t xml:space="preserve"> and MBI; B, Linear relationship between HRV measurements.</w:t>
      </w:r>
      <w:bookmarkEnd w:id="12"/>
      <w:bookmarkEnd w:id="16"/>
    </w:p>
    <w:p>
      <w:pPr>
        <w:pStyle w:val="2"/>
      </w:pPr>
      <w:r>
        <w:t>Discussion</w:t>
      </w:r>
    </w:p>
    <w:p>
      <w:pPr>
        <w:pStyle w:val="66"/>
        <w:rPr>
          <w:ins w:id="108" w:author="Matías Castillo-Aguilar" w:date="2023-03-12T17:21:00Z"/>
          <w:rFonts w:hint="default"/>
        </w:rPr>
      </w:pPr>
      <w:ins w:id="109" w:author="Matías Castillo-Aguilar" w:date="2023-03-12T17:21:00Z">
        <w:r>
          <w:rPr>
            <w:rFonts w:hint="default"/>
          </w:rPr>
          <w:t>In this study, we have identified important associations between autonomic cardiac modulation parameters and body mass composition parameters in response to aerobic maximal exercise, as indicated by Spearman's Rank correlation and IRLS. Our findings suggest that cardiac autonomic response to the FTP test, an aerobic maximal exercise, could be influenced by muscle indices (SMI and MBI), with higher SMI and MBI negatively affecting cardiac autonomic response, moving SNS and PNS out of balance. Cyclists with lower SMI and MBI maintain a greater cardiac autonomic balance between parasympathetic and sympathetic activity when their response to this type of exercise is observed.</w:t>
        </w:r>
      </w:ins>
    </w:p>
    <w:p>
      <w:pPr>
        <w:pStyle w:val="66"/>
        <w:rPr>
          <w:ins w:id="110" w:author="Matías Castillo-Aguilar" w:date="2023-03-12T17:21:00Z"/>
          <w:rFonts w:hint="default"/>
        </w:rPr>
      </w:pPr>
      <w:ins w:id="111" w:author="Matías Castillo-Aguilar" w:date="2023-03-12T17:21:00Z">
        <w:r>
          <w:rPr>
            <w:rFonts w:hint="default"/>
          </w:rPr>
          <w:t>In high-performance cyclists, body composition is relevant and has been correlated with their physical performance during competitions (37). A high muscle index and a low percentage of body fat are generally desired by physical trainers and athletes. However, the autonomic effects of this type of variable on cardiac regulation is still not clear. Some important precedents indicate that cycling was the sport with the most sudden deaths during its practice in Spain between 1995 and 2001, which suggests that cycling is very demanding for human systems and there is a need to develop monitoring strategies to assess the neurophysiological regulation of the heart in athletes  (38).</w:t>
        </w:r>
      </w:ins>
    </w:p>
    <w:p>
      <w:pPr>
        <w:pStyle w:val="66"/>
        <w:rPr>
          <w:ins w:id="112" w:author="Matías Castillo-Aguilar" w:date="2023-03-12T17:21:00Z"/>
          <w:rFonts w:hint="default"/>
        </w:rPr>
      </w:pPr>
      <w:ins w:id="113" w:author="Matías Castillo-Aguilar" w:date="2023-03-12T17:21:00Z">
        <w:r>
          <w:rPr>
            <w:rFonts w:hint="default"/>
          </w:rPr>
          <w:t>Although the morphological composition of the cyclist partly determines their performance in a competition, we have observed in this study that it may also imply different characteristics of cardiovascular recovery among athletes (39). Possibly the SMI would reflect a greater autonomic wear and tear compared to a test as demanding as the FTP. This wear could hinder autonomic recovery, especially of the PNS, which we know exerts strong regulation of the autonomic nervous system (4,40). Due to these characteristics, the autonomic recovery of athletes with a higher muscle index could be influenced by their morphology, which should be considered for a better recovery of cyclists, both in training and after a competition.</w:t>
        </w:r>
      </w:ins>
    </w:p>
    <w:p>
      <w:pPr>
        <w:pStyle w:val="66"/>
        <w:rPr>
          <w:ins w:id="114" w:author="Matías Castillo-Aguilar" w:date="2023-03-12T17:21:00Z"/>
          <w:rFonts w:hint="default"/>
        </w:rPr>
      </w:pPr>
      <w:ins w:id="115" w:author="Matías Castillo-Aguilar" w:date="2023-03-12T17:21:00Z">
        <w:r>
          <w:rPr>
            <w:rFonts w:hint="default"/>
          </w:rPr>
          <w:t>HRV, reflecting cardiac autonomic regulation, is known for being a tool for identifying patients at risk of cardiovascular death and a great predictor of prognosis in several neurological disorders. A worse cardiac autonomic response to exercise, found in cyclists with higher muscle indices, could lead to cardiovascular disorders or decrease the effort threshold in longer competitive activities, although these hypotheses have not been explored. Considering this, professionals surrounding high-performance cyclists should consider strategies for minimizing exercise-induced autonomic dysregulation.</w:t>
        </w:r>
      </w:ins>
    </w:p>
    <w:p>
      <w:pPr>
        <w:pStyle w:val="66"/>
        <w:rPr>
          <w:ins w:id="116" w:author="Matías Castillo-Aguilar" w:date="2023-03-12T17:21:00Z"/>
          <w:rFonts w:hint="default"/>
        </w:rPr>
      </w:pPr>
      <w:ins w:id="117" w:author="Matías Castillo-Aguilar" w:date="2023-03-12T17:21:00Z">
        <w:r>
          <w:rPr>
            <w:rFonts w:hint="default"/>
          </w:rPr>
          <w:t>One of the strengths of this study is that it sheds light on the relationship between body composition and cardiac autonomic regulation, which has not been previously investigated in this population. Additionally, we used robust statistical methods such as Spearman's Rank correlation and IRLS to analyze the data, which allowed for a more precise and accurate assessment of the associations between variables.</w:t>
        </w:r>
      </w:ins>
    </w:p>
    <w:p>
      <w:pPr>
        <w:pStyle w:val="66"/>
        <w:rPr>
          <w:ins w:id="118" w:author="Matías Castillo-Aguilar" w:date="2023-03-12T17:21:00Z"/>
          <w:rFonts w:hint="default"/>
        </w:rPr>
      </w:pPr>
      <w:ins w:id="119" w:author="Matías Castillo-Aguilar" w:date="2023-03-12T17:21:00Z">
        <w:r>
          <w:rPr>
            <w:rFonts w:hint="default"/>
          </w:rPr>
          <w:t>Despite its strengths, our study has several limitations. First, our sample size was relatively small, which may limit the generalizability of our findings. Second, we only examined the immediate response to the FTP test and did not investigate the long-term effects of body mass composition on cardiac autonomic regulation. Further studies with larger sample sizes and longer follow-up periods are needed to better understand the effects of body mass composition on cardiac autonomic regulation.</w:t>
        </w:r>
      </w:ins>
    </w:p>
    <w:p>
      <w:pPr>
        <w:pStyle w:val="66"/>
        <w:rPr>
          <w:ins w:id="120" w:author="Matías Castillo-Aguilar" w:date="2023-03-12T17:21:00Z"/>
          <w:rFonts w:hint="default"/>
        </w:rPr>
      </w:pPr>
      <w:ins w:id="121" w:author="Matías Castillo-Aguilar" w:date="2023-03-12T17:21:00Z">
        <w:r>
          <w:rPr>
            <w:rFonts w:hint="default"/>
          </w:rPr>
          <w:t>In addition, our study only focused on one type of exercise (aerobic maximal exercise), and the effects of body mass composition on cardiac autonomic regulation may differ in other types of exercises or activities. Furthermore, we did not take into account other potentially confounding factors such as age, sex, and medical history. Future studies should consider these factors in their analysis.</w:t>
        </w:r>
      </w:ins>
    </w:p>
    <w:p>
      <w:pPr>
        <w:pStyle w:val="66"/>
        <w:rPr>
          <w:del w:id="122" w:author="Matías Castillo-Aguilar" w:date="2023-03-12T17:21:00Z"/>
        </w:rPr>
      </w:pPr>
      <w:ins w:id="123" w:author="Matías Castillo-Aguilar" w:date="2023-03-12T17:21:00Z">
        <w:r>
          <w:rPr>
            <w:rFonts w:hint="default"/>
          </w:rPr>
          <w:t>In conclusion, our study provides important insights into the effects of body mass composition on cardiac autonomic regulation in high-performance cyclists. We found that muscle indices (SMI and MBI) are associated with changes in cardiac autonomic response to exercise, with higher SMI and MBI leading to an imbalance between parasympathetic and sympathetic activity. Our findings suggest that professionals surrounding high-performance cyclists should consider strategies for minimizing exercise-induced autonomic dysregulation in individuals with higher muscle indices. However, considering our study limitations, further research is needed to confirm and expand upon our findings.</w:t>
        </w:r>
      </w:ins>
      <w:del w:id="124" w:author="Matías Castillo-Aguilar" w:date="2023-03-12T17:21:00Z">
        <w:r>
          <w:rPr/>
          <w:delText>In this study, we found associations between autonomic cardiac modulation parameters and with the body mass composition parameters in immediate response to aerobic maximal exercise, as indicated by Spearman’s Rank correlation and IRLS.</w:delText>
        </w:r>
      </w:del>
    </w:p>
    <w:p>
      <w:pPr>
        <w:pStyle w:val="3"/>
        <w:rPr>
          <w:del w:id="125" w:author="Matías Castillo-Aguilar" w:date="2023-03-12T17:21:00Z"/>
        </w:rPr>
      </w:pPr>
      <w:del w:id="126" w:author="Matías Castillo-Aguilar" w:date="2023-03-12T17:21:00Z">
        <w:r>
          <w:rPr/>
          <w:delText>From all body composition parameters, SMI was the only one that showed a negative effect on ∆PNS, whereas MBI was positively correlated with ∆SNS in cyclists. These findings suggest that cardiac autonomic response to FTP test, an aerobic maximal exercise, could be influenced by muscle indices (SMI and MBI), so that higher SMI and MBI could negatively affect cardiac autonomic response, moving SNS and PNS out of balance. Contrary to what might be thought, cyclists with lower SMI and MBI maintain a greater cardiac autonomic balance between parasympathetic and sympathetic activity when their response to this type of exercise is observed.</w:delText>
        </w:r>
      </w:del>
    </w:p>
    <w:p>
      <w:pPr>
        <w:pStyle w:val="3"/>
        <w:rPr>
          <w:del w:id="127" w:author="Matías Castillo-Aguilar" w:date="2023-03-12T17:21:00Z"/>
        </w:rPr>
      </w:pPr>
      <w:del w:id="128" w:author="Matías Castillo-Aguilar" w:date="2023-03-12T17:21:00Z">
        <w:r>
          <w:rPr/>
          <w:delText>In high-performance cyclists, body composition is relevant and has been correlated with their physical performance during competitions (37). A high muscle index and a low percentage of body fat are generally desired by physical trainers and athletes. However, the autonomic effects of this type of variable on cardiac regulation is still not clear. Some important precedents indicate that cycling was the sport with the most sudden deaths during its practice in Spain between 1995 and 2001, which suggests that cycling is very demanding for human systems and the neurophysiological regulation of the heart is in check (38).</w:delText>
        </w:r>
      </w:del>
    </w:p>
    <w:p>
      <w:pPr>
        <w:pStyle w:val="3"/>
        <w:rPr>
          <w:del w:id="129" w:author="Matías Castillo-Aguilar" w:date="2023-03-12T17:21:00Z"/>
        </w:rPr>
      </w:pPr>
      <w:del w:id="130" w:author="Matías Castillo-Aguilar" w:date="2023-03-12T17:21:00Z">
        <w:r>
          <w:rPr/>
          <w:delText>HRV, reflecting cardiac autonomic regulation, is known for being a tool identifying patients at risk of cardiovascular death and a great predictor of prognosis in several neurological disorders. A worse cardiac autonomic response to exercise, found in cyclists with higher muscle indices, could lead to cardiovascular disorders or decrease the effort threshold in longer competitive activities, although these hypotheses have not been investigated. Considering this, professionals surrounding the high-performance cyclist should consider strategies for minimizing exercise induced autonomic dysregulation.</w:delText>
        </w:r>
      </w:del>
    </w:p>
    <w:p>
      <w:pPr>
        <w:pStyle w:val="3"/>
        <w:rPr>
          <w:del w:id="131" w:author="Matías Castillo-Aguilar" w:date="2023-03-12T17:21:00Z"/>
        </w:rPr>
      </w:pPr>
      <w:del w:id="132" w:author="Matías Castillo-Aguilar" w:date="2023-03-12T17:21:00Z">
        <w:r>
          <w:rPr/>
          <w:delText>Although the morphological composition of the cyclist partly determines their performance in a competition, we have observed in this study that it may also imply different characteristics of cardiovascular recovery among athletes (39). Possibly the SMI would reflect a greater autonomic wear and tear compared to a test as demanding as the FTP. This wear could hinder faster autonomic recovery, especially of the PNS, which we know exerts strong regulation of the autonomic nervous system (4,40). Due to these characteristics, the faster autonomic recovery of athletes with a higher muscle index could be conditioned by their morphology, which should be considered for a better recovery of cyclists, both in training and after a competition.</w:delText>
        </w:r>
      </w:del>
    </w:p>
    <w:p>
      <w:pPr>
        <w:pStyle w:val="3"/>
      </w:pPr>
      <w:del w:id="133" w:author="Matías Castillo-Aguilar" w:date="2023-03-12T17:21:00Z">
        <w:bookmarkStart w:id="17" w:name="discussion"/>
        <w:r>
          <w:rPr/>
          <w:delText>We know that HRV, reflecting this cardiac autonomic regulation, allows us to interpret patients at risk of cardiovascular death, being a great prognostic predictor in various neurological disorders. We believe that a worse cardiac autonomic response to exercise, found in cyclists with higher muscle indices, could indicate that these athletes could lead to cardiovascular disorders or lower the effort threshold in longer competitive activities. With this in mind, professionals surrounding the high-performance cyclist should consider strategies to minimize exercise-induced autonomic dysregulation.</w:delText>
        </w:r>
        <w:bookmarkEnd w:id="17"/>
      </w:del>
    </w:p>
    <w:p>
      <w:pPr>
        <w:pStyle w:val="2"/>
      </w:pPr>
      <w:r>
        <w:t>Conclusion</w:t>
      </w:r>
    </w:p>
    <w:p>
      <w:pPr>
        <w:pStyle w:val="66"/>
      </w:pPr>
      <w:ins w:id="134" w:author="Matías Castillo-Aguilar" w:date="2023-03-12T18:35:10Z">
        <w:bookmarkStart w:id="18" w:name="conclusion"/>
        <w:r>
          <w:rPr>
            <w:rFonts w:hint="default"/>
          </w:rPr>
          <w:t>The results of this study highlight the crucial role of muscle indices (SMI and MBI) in modulating the cardiac autonomic response to FTP among elite cyclists. The negative effect of SMI on ∆PNS and the positive correlation of MBI with ∆SNS demonstrate the potential impact of muscle composition on the body's physiological response to intense aerobic exercise. These findings underscore the importance of optimizing muscle indices in high-performance cyclists to improve cardiac autonomic regulation and maximize athletic performance</w:t>
        </w:r>
      </w:ins>
      <w:del w:id="135" w:author="Matías Castillo-Aguilar" w:date="2023-03-12T18:35:10Z">
        <w:r>
          <w:rPr/>
          <w:delText xml:space="preserve">The skeletal muscle index </w:delText>
        </w:r>
      </w:del>
      <w:del w:id="136" w:author="Matías Castillo-Aguilar" w:date="2023-03-12T18:35:10Z">
        <w:r>
          <w:rPr>
            <w:rFonts w:hint="default"/>
            <w:lang w:val="en-US"/>
          </w:rPr>
          <w:delText>showed</w:delText>
        </w:r>
      </w:del>
      <w:del w:id="137" w:author="Matías Castillo-Aguilar" w:date="2023-03-12T18:35:10Z">
        <w:r>
          <w:rPr/>
          <w:delText xml:space="preserve"> a negative effect on ∆PNS, whereas the muscle-bone index was positively correlated with the ∆SNS in cyclists. These findings suggest that cardiac autonomic response to maximal aerobic exercise such as FTP could be influenced by athlete muscle indices (SMI and MBI), such that higher SMI and MBI </w:delText>
        </w:r>
      </w:del>
      <w:del w:id="138" w:author="Matías Castillo-Aguilar" w:date="2023-03-12T18:35:10Z">
        <w:r>
          <w:rPr>
            <w:rFonts w:hint="default"/>
            <w:lang w:val="en-US"/>
          </w:rPr>
          <w:delText>could</w:delText>
        </w:r>
      </w:del>
      <w:del w:id="139" w:author="Matías Castillo-Aguilar" w:date="2023-03-12T18:35:10Z">
        <w:r>
          <w:rPr/>
          <w:delText xml:space="preserve"> negatively affect cardiac autonomic response</w:delText>
        </w:r>
      </w:del>
      <w:r>
        <w:t>.</w:t>
      </w:r>
      <w:bookmarkEnd w:id="18"/>
    </w:p>
    <w:p>
      <w:pPr>
        <w:pStyle w:val="2"/>
      </w:pPr>
      <w:r>
        <w:t>Data availability statement</w:t>
      </w:r>
    </w:p>
    <w:p>
      <w:pPr>
        <w:pStyle w:val="66"/>
      </w:pPr>
      <w:bookmarkStart w:id="19" w:name="data-availability-statement"/>
      <w:r>
        <w:t>The original contributions presented in the study are included in the article. Further inquiries can be directed to the corresponding author/s.</w:t>
      </w:r>
      <w:bookmarkEnd w:id="19"/>
    </w:p>
    <w:p>
      <w:pPr>
        <w:pStyle w:val="2"/>
      </w:pPr>
      <w:r>
        <w:t>Ethics statement</w:t>
      </w:r>
    </w:p>
    <w:p>
      <w:pPr>
        <w:pStyle w:val="66"/>
      </w:pPr>
      <w:bookmarkStart w:id="20" w:name="ethics-statement"/>
      <w:r>
        <w:t>The studies involving human participants were reviewed and approved by The Ethics Committee of the University of Magallanes, Chile (Nº002/SH/2022). The patients/participants provided their written informed consent to participate in this study.</w:t>
      </w:r>
      <w:bookmarkEnd w:id="20"/>
    </w:p>
    <w:p>
      <w:pPr>
        <w:pStyle w:val="2"/>
      </w:pPr>
      <w:r>
        <w:t>Author contributions</w:t>
      </w:r>
    </w:p>
    <w:p>
      <w:pPr>
        <w:pStyle w:val="66"/>
      </w:pPr>
      <w:bookmarkStart w:id="21" w:name="author-contributions"/>
      <w:r>
        <w:t>All authors listed have made a substantial, direct, and intellectual contribution to the work and approved it for publication</w:t>
      </w:r>
      <w:bookmarkEnd w:id="21"/>
    </w:p>
    <w:p>
      <w:pPr>
        <w:pStyle w:val="2"/>
      </w:pPr>
      <w:r>
        <w:t>Acknowledgments</w:t>
      </w:r>
    </w:p>
    <w:p>
      <w:pPr>
        <w:pStyle w:val="66"/>
      </w:pPr>
      <w:bookmarkStart w:id="22" w:name="acknowledgments"/>
      <w:r>
        <w:t>We thank all study participants, and their coaches for their contribution.</w:t>
      </w:r>
      <w:bookmarkEnd w:id="22"/>
    </w:p>
    <w:p>
      <w:pPr>
        <w:pStyle w:val="2"/>
      </w:pPr>
      <w:r>
        <w:t>Funding</w:t>
      </w:r>
    </w:p>
    <w:p>
      <w:pPr>
        <w:pStyle w:val="66"/>
      </w:pPr>
      <w:bookmarkStart w:id="23" w:name="funding"/>
      <w:r>
        <w:t>This work was funded by resources from the National Fund for the Promotion of Sports of Chile, code 2200120010 (Instituto Nacional de Deporte de Chile, IND).</w:t>
      </w:r>
      <w:bookmarkEnd w:id="23"/>
    </w:p>
    <w:p>
      <w:pPr>
        <w:pStyle w:val="2"/>
      </w:pPr>
      <w:bookmarkStart w:id="24" w:name="references"/>
      <w:r>
        <w:t>References</w:t>
      </w:r>
    </w:p>
    <w:p>
      <w:pPr>
        <w:pStyle w:val="70"/>
        <w:rPr>
          <w:rFonts w:hint="default"/>
          <w:lang w:val="en-US"/>
        </w:rPr>
      </w:pPr>
      <w:bookmarkStart w:id="25" w:name="ref-shaffer2017overview"/>
      <w:r>
        <w:t xml:space="preserve">1. </w:t>
      </w:r>
      <w:r>
        <w:tab/>
      </w:r>
      <w:r>
        <w:t xml:space="preserve">Shaffer F, Ginsberg JP. An overview of heart rate variability metrics and norms. Frontiers in public health. 2017;258. </w:t>
      </w:r>
      <w:bookmarkEnd w:id="25"/>
      <w:ins w:id="140" w:author="Matías Castillo" w:date="2023-03-03T12:35:12Z">
        <w:r>
          <w:rPr>
            <w:rFonts w:hint="default"/>
            <w:lang w:val="en-US"/>
          </w:rPr>
          <w:t>d</w:t>
        </w:r>
      </w:ins>
      <w:ins w:id="141" w:author="Matías Castillo" w:date="2023-03-03T12:35:13Z">
        <w:r>
          <w:rPr>
            <w:rFonts w:hint="default"/>
            <w:lang w:val="en-US"/>
          </w:rPr>
          <w:t xml:space="preserve">oi: </w:t>
        </w:r>
      </w:ins>
      <w:ins w:id="142" w:author="Matías Castillo" w:date="2023-03-03T12:35:14Z">
        <w:r>
          <w:rPr>
            <w:rFonts w:hint="default"/>
            <w:lang w:val="en-US"/>
          </w:rPr>
          <w:t>10.3389/fpubh.2017.00258</w:t>
        </w:r>
      </w:ins>
      <w:ins w:id="143" w:author="Matías Castillo" w:date="2023-03-03T12:35:15Z">
        <w:r>
          <w:rPr>
            <w:rFonts w:hint="default"/>
            <w:lang w:val="en-US"/>
          </w:rPr>
          <w:t>.</w:t>
        </w:r>
      </w:ins>
    </w:p>
    <w:p>
      <w:pPr>
        <w:pStyle w:val="70"/>
        <w:rPr>
          <w:rFonts w:hint="default"/>
          <w:lang w:val="en-US"/>
        </w:rPr>
      </w:pPr>
      <w:bookmarkStart w:id="26" w:name="ref-bigger1996heart"/>
      <w:r>
        <w:t xml:space="preserve">2. </w:t>
      </w:r>
      <w:r>
        <w:tab/>
      </w:r>
      <w:r>
        <w:rPr>
          <w:rFonts w:hint="default"/>
        </w:rPr>
        <w:t>Stein, P, Bosner, M, Kleiger, R, Conger, B. "Heart rate variability: a measure of cardiac autonomic tone". American heart journal 1994; 127(5):1376–1381.</w:t>
      </w:r>
      <w:ins w:id="144" w:author="Matías Castillo" w:date="2023-03-03T12:49:31Z">
        <w:r>
          <w:rPr>
            <w:rFonts w:hint="default"/>
            <w:lang w:val="en-US"/>
          </w:rPr>
          <w:t xml:space="preserve"> </w:t>
        </w:r>
      </w:ins>
      <w:ins w:id="145" w:author="Matías Castillo" w:date="2023-03-03T12:49:32Z">
        <w:r>
          <w:rPr>
            <w:rFonts w:hint="default"/>
            <w:lang w:val="en-US"/>
          </w:rPr>
          <w:t>doi:</w:t>
        </w:r>
      </w:ins>
      <w:ins w:id="146" w:author="Matías Castillo" w:date="2023-03-03T12:49:44Z">
        <w:r>
          <w:rPr>
            <w:rFonts w:hint="default"/>
            <w:lang w:val="en-US"/>
          </w:rPr>
          <w:t xml:space="preserve"> </w:t>
        </w:r>
      </w:ins>
      <w:ins w:id="147" w:author="Matías Castillo" w:date="2023-03-03T12:49:34Z">
        <w:r>
          <w:rPr>
            <w:rFonts w:hint="default"/>
            <w:lang w:val="en-US"/>
          </w:rPr>
          <w:t>10.1016/0002-8703(94)90059-0</w:t>
        </w:r>
      </w:ins>
      <w:r>
        <w:t xml:space="preserve"> </w:t>
      </w:r>
      <w:bookmarkEnd w:id="26"/>
    </w:p>
    <w:p>
      <w:pPr>
        <w:pStyle w:val="70"/>
      </w:pPr>
      <w:bookmarkStart w:id="27" w:name="ref-stanley2013cardiac"/>
      <w:r>
        <w:t xml:space="preserve">3. </w:t>
      </w:r>
      <w:r>
        <w:tab/>
      </w:r>
      <w:r>
        <w:t xml:space="preserve">Stanley J, Peake JM, Buchheit M. Cardiac parasympathetic reactivation following exercise: Implications for training prescription. Sports medicine. 2013;43(12):1259–77. </w:t>
      </w:r>
      <w:bookmarkEnd w:id="27"/>
      <w:ins w:id="148" w:author="Matías Castillo" w:date="2023-03-03T12:50:16Z">
        <w:r>
          <w:rPr>
            <w:rFonts w:hint="default"/>
          </w:rPr>
          <w:t>doi: 10.1007/s40279-013-0083-4.</w:t>
        </w:r>
      </w:ins>
    </w:p>
    <w:p>
      <w:pPr>
        <w:pStyle w:val="70"/>
        <w:rPr>
          <w:rFonts w:hint="default"/>
          <w:lang w:val="en-US"/>
        </w:rPr>
      </w:pPr>
      <w:bookmarkStart w:id="28" w:name="ref-fontolliet2018testing"/>
      <w:r>
        <w:t xml:space="preserve">4. </w:t>
      </w:r>
      <w:r>
        <w:tab/>
      </w:r>
      <w:r>
        <w:t xml:space="preserve">Fontolliet T, Pichot V, Bringard A, Fagoni N, Adami A, Tam E, et al. Testing the vagal withdrawal hypothesis during light exercise under autonomic blockade: A heart rate variability study. Journal of Applied Physiology. 2018;125(6):1804–11. </w:t>
      </w:r>
      <w:bookmarkEnd w:id="28"/>
      <w:ins w:id="149" w:author="Matías Castillo" w:date="2023-03-03T12:50:49Z">
        <w:r>
          <w:rPr>
            <w:rFonts w:hint="default"/>
            <w:lang w:val="en-US"/>
          </w:rPr>
          <w:t>doi:</w:t>
        </w:r>
      </w:ins>
      <w:ins w:id="150" w:author="Matías Castillo" w:date="2023-03-03T12:50:50Z">
        <w:r>
          <w:rPr>
            <w:rFonts w:hint="default"/>
            <w:lang w:val="en-US"/>
          </w:rPr>
          <w:t xml:space="preserve"> </w:t>
        </w:r>
      </w:ins>
      <w:ins w:id="151" w:author="Matías Castillo" w:date="2023-03-03T12:50:51Z">
        <w:r>
          <w:rPr>
            <w:rFonts w:hint="default"/>
            <w:lang w:val="en-US"/>
          </w:rPr>
          <w:t>10.1152/japplphysiol.00619.2018</w:t>
        </w:r>
      </w:ins>
      <w:ins w:id="152" w:author="Matías Castillo" w:date="2023-03-03T12:50:52Z">
        <w:r>
          <w:rPr>
            <w:rFonts w:hint="default"/>
            <w:lang w:val="en-US"/>
          </w:rPr>
          <w:t>.</w:t>
        </w:r>
      </w:ins>
    </w:p>
    <w:p>
      <w:pPr>
        <w:pStyle w:val="70"/>
      </w:pPr>
      <w:bookmarkStart w:id="29" w:name="ref-freeman2006autonomic"/>
      <w:r>
        <w:t xml:space="preserve">5. </w:t>
      </w:r>
      <w:r>
        <w:tab/>
      </w:r>
      <w:r>
        <w:t xml:space="preserve">Freeman JV, Dewey FE, Hadley DM, Myers J, Froelicher VF. Autonomic nervous system interaction with the cardiovascular system during exercise. Progress in cardiovascular diseases. 2006;48(5):342–62. </w:t>
      </w:r>
      <w:bookmarkEnd w:id="29"/>
      <w:ins w:id="153" w:author="Matías Castillo" w:date="2023-03-03T12:51:15Z">
        <w:r>
          <w:rPr>
            <w:rFonts w:hint="default"/>
            <w:lang w:val="en-US"/>
          </w:rPr>
          <w:t>doi</w:t>
        </w:r>
      </w:ins>
      <w:ins w:id="154" w:author="Matías Castillo" w:date="2023-03-03T12:51:12Z">
        <w:r>
          <w:rPr>
            <w:rFonts w:hint="default"/>
          </w:rPr>
          <w:t>: 10.1016/j.pcad.2005.11.003</w:t>
        </w:r>
      </w:ins>
    </w:p>
    <w:p>
      <w:pPr>
        <w:pStyle w:val="70"/>
        <w:rPr>
          <w:rFonts w:hint="default"/>
          <w:lang w:val="en-US"/>
        </w:rPr>
      </w:pPr>
      <w:bookmarkStart w:id="30" w:name="ref-griesbach2004voluntary"/>
      <w:r>
        <w:t xml:space="preserve">6. </w:t>
      </w:r>
      <w:r>
        <w:tab/>
      </w:r>
      <w:r>
        <w:t xml:space="preserve">Griesbach GS, Hovda D, Molteni R, Wu A, Gomez-Pinilla F. Voluntary exercise following traumatic brain injury: Brain-derived neurotrophic factor upregulation and recovery of function. Neuroscience. 2004;125(1):129–39. </w:t>
      </w:r>
      <w:bookmarkEnd w:id="30"/>
      <w:ins w:id="155" w:author="Matías Castillo" w:date="2023-03-03T12:51:36Z">
        <w:r>
          <w:rPr>
            <w:rFonts w:hint="default"/>
            <w:lang w:val="en-US"/>
          </w:rPr>
          <w:t>doi</w:t>
        </w:r>
      </w:ins>
      <w:ins w:id="156" w:author="Matías Castillo" w:date="2023-03-03T12:51:37Z">
        <w:r>
          <w:rPr>
            <w:rFonts w:hint="default"/>
            <w:lang w:val="en-US"/>
          </w:rPr>
          <w:t xml:space="preserve">: </w:t>
        </w:r>
      </w:ins>
      <w:ins w:id="157" w:author="Matías Castillo" w:date="2023-03-03T12:51:38Z">
        <w:r>
          <w:rPr>
            <w:rFonts w:hint="default"/>
            <w:lang w:val="en-US"/>
          </w:rPr>
          <w:t>10.1016/j.neuroscience.2004.01.030</w:t>
        </w:r>
      </w:ins>
      <w:ins w:id="158" w:author="Matías Castillo" w:date="2023-03-03T12:51:39Z">
        <w:r>
          <w:rPr>
            <w:rFonts w:hint="default"/>
            <w:lang w:val="en-US"/>
          </w:rPr>
          <w:t>.</w:t>
        </w:r>
      </w:ins>
    </w:p>
    <w:p>
      <w:pPr>
        <w:pStyle w:val="70"/>
        <w:rPr>
          <w:rFonts w:hint="default"/>
          <w:lang w:val="en-US"/>
        </w:rPr>
      </w:pPr>
      <w:bookmarkStart w:id="31" w:name="ref-martinez2021neurophysiological"/>
      <w:r>
        <w:t xml:space="preserve">7. </w:t>
      </w:r>
      <w:r>
        <w:tab/>
      </w:r>
      <w:r>
        <w:t xml:space="preserve">Martı́nez-Dı́az IC, Carrasco L. Neurophysiological stress response and mood changes induced by high-intensity interval training: A pilot study. International Journal of Environmental Research and Public Health. 2021;18(14):7320. </w:t>
      </w:r>
      <w:bookmarkEnd w:id="31"/>
      <w:ins w:id="159" w:author="Matías Castillo" w:date="2023-03-03T12:51:57Z">
        <w:r>
          <w:rPr>
            <w:rFonts w:hint="default"/>
            <w:lang w:val="en-US"/>
          </w:rPr>
          <w:t>doi</w:t>
        </w:r>
      </w:ins>
      <w:ins w:id="160" w:author="Matías Castillo" w:date="2023-03-03T12:51:58Z">
        <w:r>
          <w:rPr>
            <w:rFonts w:hint="default"/>
            <w:lang w:val="en-US"/>
          </w:rPr>
          <w:t xml:space="preserve">: </w:t>
        </w:r>
      </w:ins>
      <w:ins w:id="161" w:author="Matías Castillo" w:date="2023-03-03T12:51:59Z">
        <w:r>
          <w:rPr>
            <w:rFonts w:hint="default"/>
            <w:lang w:val="en-US"/>
          </w:rPr>
          <w:t>10.3390/ijerph18147320</w:t>
        </w:r>
      </w:ins>
      <w:ins w:id="162" w:author="Matías Castillo" w:date="2023-03-03T12:52:00Z">
        <w:r>
          <w:rPr>
            <w:rFonts w:hint="default"/>
            <w:lang w:val="en-US"/>
          </w:rPr>
          <w:t>.</w:t>
        </w:r>
      </w:ins>
    </w:p>
    <w:p>
      <w:pPr>
        <w:pStyle w:val="70"/>
        <w:rPr>
          <w:rFonts w:hint="default"/>
          <w:lang w:val="en-US"/>
        </w:rPr>
      </w:pPr>
      <w:bookmarkStart w:id="32" w:name="ref-michael2017cardiac"/>
      <w:r>
        <w:t xml:space="preserve">8. </w:t>
      </w:r>
      <w:r>
        <w:tab/>
      </w:r>
      <w:r>
        <w:t xml:space="preserve">Michael S, Graham KS, Davis GM. Cardiac autonomic responses during exercise and post-exercise recovery using heart rate variability and systolic time intervals—a review. Frontiers in physiology. 2017;8:301. </w:t>
      </w:r>
      <w:bookmarkEnd w:id="32"/>
      <w:ins w:id="163" w:author="Matías Castillo" w:date="2023-03-03T12:52:27Z">
        <w:r>
          <w:rPr>
            <w:rFonts w:hint="default"/>
            <w:lang w:val="en-US"/>
          </w:rPr>
          <w:t>doi</w:t>
        </w:r>
      </w:ins>
      <w:ins w:id="164" w:author="Matías Castillo" w:date="2023-03-03T12:52:28Z">
        <w:r>
          <w:rPr>
            <w:rFonts w:hint="default"/>
            <w:lang w:val="en-US"/>
          </w:rPr>
          <w:t xml:space="preserve">: </w:t>
        </w:r>
      </w:ins>
      <w:ins w:id="165" w:author="Matías Castillo" w:date="2023-03-03T12:52:29Z">
        <w:r>
          <w:rPr>
            <w:rFonts w:hint="default"/>
            <w:lang w:val="en-US"/>
          </w:rPr>
          <w:t>10.3389/fphys.2017.00301</w:t>
        </w:r>
      </w:ins>
      <w:ins w:id="166" w:author="Matías Castillo" w:date="2023-03-03T12:52:30Z">
        <w:r>
          <w:rPr>
            <w:rFonts w:hint="default"/>
            <w:lang w:val="en-US"/>
          </w:rPr>
          <w:t>.</w:t>
        </w:r>
      </w:ins>
    </w:p>
    <w:p>
      <w:pPr>
        <w:pStyle w:val="70"/>
        <w:rPr>
          <w:rFonts w:hint="default"/>
          <w:lang w:val="en-US"/>
        </w:rPr>
      </w:pPr>
      <w:bookmarkStart w:id="33" w:name="ref-mancia2014autonomic"/>
      <w:r>
        <w:t xml:space="preserve">9. </w:t>
      </w:r>
      <w:r>
        <w:tab/>
      </w:r>
      <w:r>
        <w:t xml:space="preserve">Mancia G, Grassi G. The autonomic nervous system and hypertension. Circulation research. 2014;114(11):1804–14. </w:t>
      </w:r>
      <w:bookmarkEnd w:id="33"/>
      <w:ins w:id="167" w:author="Matías Castillo" w:date="2023-03-03T12:52:59Z">
        <w:r>
          <w:rPr>
            <w:rFonts w:hint="default"/>
            <w:lang w:val="en-US"/>
          </w:rPr>
          <w:t>doi:</w:t>
        </w:r>
      </w:ins>
      <w:ins w:id="168" w:author="Matías Castillo" w:date="2023-03-03T12:53:00Z">
        <w:r>
          <w:rPr>
            <w:rFonts w:hint="default"/>
            <w:lang w:val="en-US"/>
          </w:rPr>
          <w:t xml:space="preserve"> 10.1161/CIRCRESAHA.114.302524</w:t>
        </w:r>
      </w:ins>
      <w:ins w:id="169" w:author="Matías Castillo" w:date="2023-03-03T12:53:01Z">
        <w:r>
          <w:rPr>
            <w:rFonts w:hint="default"/>
            <w:lang w:val="en-US"/>
          </w:rPr>
          <w:t>.</w:t>
        </w:r>
      </w:ins>
    </w:p>
    <w:p>
      <w:pPr>
        <w:pStyle w:val="70"/>
        <w:rPr>
          <w:rFonts w:hint="default"/>
          <w:lang w:val="en-US"/>
        </w:rPr>
      </w:pPr>
      <w:bookmarkStart w:id="34" w:name="ref-lucini2022relationship"/>
      <w:r>
        <w:t xml:space="preserve">10. </w:t>
      </w:r>
      <w:r>
        <w:tab/>
      </w:r>
      <w:r>
        <w:t xml:space="preserve">Lucini D, Spataro A, Giovanelli L, Malacarne M, Spada R, Parati G, et al. Relationship between body composition and cardiac autonomic regulation in a large population of italian olympic athletes. Journal of Personalized Medicine. 2022;12(9):1508. </w:t>
      </w:r>
      <w:bookmarkEnd w:id="34"/>
      <w:ins w:id="170" w:author="Matías Castillo" w:date="2023-03-03T12:53:28Z">
        <w:r>
          <w:rPr>
            <w:rFonts w:hint="default"/>
            <w:lang w:val="en-US"/>
          </w:rPr>
          <w:t>doi:</w:t>
        </w:r>
      </w:ins>
      <w:ins w:id="171" w:author="Matías Castillo" w:date="2023-03-03T12:53:29Z">
        <w:r>
          <w:rPr>
            <w:rFonts w:hint="default"/>
            <w:lang w:val="en-US"/>
          </w:rPr>
          <w:t xml:space="preserve"> </w:t>
        </w:r>
      </w:ins>
      <w:ins w:id="172" w:author="Matías Castillo" w:date="2023-03-03T12:53:30Z">
        <w:r>
          <w:rPr>
            <w:rFonts w:hint="default"/>
            <w:lang w:val="en-US"/>
          </w:rPr>
          <w:t>10.3390/jpm12091508</w:t>
        </w:r>
      </w:ins>
      <w:ins w:id="173" w:author="Matías Castillo" w:date="2023-03-03T12:53:31Z">
        <w:r>
          <w:rPr>
            <w:rFonts w:hint="default"/>
            <w:lang w:val="en-US"/>
          </w:rPr>
          <w:t>.</w:t>
        </w:r>
      </w:ins>
    </w:p>
    <w:p>
      <w:pPr>
        <w:pStyle w:val="70"/>
        <w:rPr>
          <w:rFonts w:hint="default"/>
          <w:lang w:val="en-US"/>
        </w:rPr>
      </w:pPr>
      <w:bookmarkStart w:id="35" w:name="ref-holmes2022comparison"/>
      <w:r>
        <w:t xml:space="preserve">11. </w:t>
      </w:r>
      <w:r>
        <w:tab/>
      </w:r>
      <w:r>
        <w:t xml:space="preserve">Holmes CJ, MacDonald HV, Esco MR, Fedewa MV, Wind SA, Winchester LJ. Comparison of heart rate variability responses to varying resistance exercise volume-loads. Research Quarterly for Exercise and Sport. 2022;93(2):391–400. </w:t>
      </w:r>
      <w:bookmarkEnd w:id="35"/>
      <w:ins w:id="174" w:author="Matías Castillo" w:date="2023-03-03T12:55:33Z">
        <w:r>
          <w:rPr>
            <w:rFonts w:hint="default"/>
            <w:lang w:val="en-US"/>
          </w:rPr>
          <w:t>doi</w:t>
        </w:r>
      </w:ins>
      <w:ins w:id="175" w:author="Matías Castillo" w:date="2023-03-03T12:55:34Z">
        <w:r>
          <w:rPr>
            <w:rFonts w:hint="default"/>
            <w:lang w:val="en-US"/>
          </w:rPr>
          <w:t xml:space="preserve">: </w:t>
        </w:r>
      </w:ins>
      <w:ins w:id="176" w:author="Matías Castillo" w:date="2023-03-03T12:55:35Z">
        <w:r>
          <w:rPr>
            <w:rFonts w:hint="default"/>
            <w:lang w:val="en-US"/>
          </w:rPr>
          <w:t>10.1080/02701367.2020.1851351</w:t>
        </w:r>
      </w:ins>
      <w:ins w:id="177" w:author="Matías Castillo" w:date="2023-03-03T12:55:38Z">
        <w:r>
          <w:rPr>
            <w:rFonts w:hint="default"/>
            <w:lang w:val="en-US"/>
          </w:rPr>
          <w:t>.</w:t>
        </w:r>
      </w:ins>
    </w:p>
    <w:p>
      <w:pPr>
        <w:pStyle w:val="70"/>
        <w:rPr>
          <w:rFonts w:hint="default"/>
          <w:lang w:val="en-US"/>
        </w:rPr>
      </w:pPr>
      <w:bookmarkStart w:id="36" w:name="ref-michael2016submaximal"/>
      <w:r>
        <w:t xml:space="preserve">12. </w:t>
      </w:r>
      <w:r>
        <w:tab/>
      </w:r>
      <w:r>
        <w:t xml:space="preserve">Michael S, Jay O, Halaki M, Graham K, Davis GM. Submaximal exercise intensity modulates acute post-exercise heart rate variability. European Journal of Applied Physiology. 2016;116(4):697–706. </w:t>
      </w:r>
      <w:bookmarkEnd w:id="36"/>
      <w:ins w:id="178" w:author="Matías Castillo" w:date="2023-03-03T12:56:05Z">
        <w:r>
          <w:rPr>
            <w:rFonts w:hint="default"/>
            <w:lang w:val="en-US"/>
          </w:rPr>
          <w:t>doi</w:t>
        </w:r>
      </w:ins>
      <w:ins w:id="179" w:author="Matías Castillo" w:date="2023-03-03T12:56:06Z">
        <w:r>
          <w:rPr>
            <w:rFonts w:hint="default"/>
            <w:lang w:val="en-US"/>
          </w:rPr>
          <w:t xml:space="preserve">: </w:t>
        </w:r>
      </w:ins>
      <w:ins w:id="180" w:author="Matías Castillo" w:date="2023-03-03T12:56:07Z">
        <w:r>
          <w:rPr>
            <w:rFonts w:hint="default"/>
            <w:lang w:val="en-US"/>
          </w:rPr>
          <w:t>10.1007/s00421-016-3327-9.</w:t>
        </w:r>
      </w:ins>
    </w:p>
    <w:p>
      <w:pPr>
        <w:pStyle w:val="70"/>
      </w:pPr>
      <w:bookmarkStart w:id="37" w:name="ref-allen2012training"/>
      <w:r>
        <w:t xml:space="preserve">13. </w:t>
      </w:r>
      <w:r>
        <w:tab/>
      </w:r>
      <w:ins w:id="181" w:author="Matías Castillo" w:date="2023-03-03T13:00:27Z">
        <w:r>
          <w:rPr>
            <w:rFonts w:hint="default"/>
          </w:rPr>
          <w:t>Allen, H, Coggan, A. Training and Racing with a Power Meter. VeloPress; 2012.</w:t>
        </w:r>
      </w:ins>
      <w:del w:id="182" w:author="Matías Castillo" w:date="2023-03-03T13:00:27Z">
        <w:r>
          <w:rPr/>
          <w:delText>Allen H, Coggan A. Training and racing with a power meter (pp. 39–52). Boulder, CO: VeloPress. 2012</w:delText>
        </w:r>
      </w:del>
      <w:ins w:id="183" w:author="Matías Castillo" w:date="2023-03-03T13:00:29Z">
        <w:r>
          <w:rPr>
            <w:rFonts w:hint="default"/>
            <w:lang w:val="en-US"/>
          </w:rPr>
          <w:t xml:space="preserve"> </w:t>
        </w:r>
      </w:ins>
      <w:ins w:id="184" w:author="Matías Castillo" w:date="2023-03-03T13:01:06Z">
        <w:r>
          <w:rPr>
            <w:rFonts w:hint="default"/>
            <w:lang w:val="en-US"/>
          </w:rPr>
          <w:t>IS</w:t>
        </w:r>
      </w:ins>
      <w:ins w:id="185" w:author="Matías Castillo" w:date="2023-03-03T13:01:07Z">
        <w:r>
          <w:rPr>
            <w:rFonts w:hint="default"/>
            <w:lang w:val="en-US"/>
          </w:rPr>
          <w:t>BN</w:t>
        </w:r>
      </w:ins>
      <w:ins w:id="186" w:author="Matías Castillo" w:date="2023-03-03T13:01:09Z">
        <w:r>
          <w:rPr>
            <w:rFonts w:hint="default"/>
            <w:lang w:val="en-US"/>
          </w:rPr>
          <w:t xml:space="preserve">: </w:t>
        </w:r>
      </w:ins>
      <w:ins w:id="187" w:author="Matías Castillo" w:date="2023-03-03T13:01:12Z">
        <w:r>
          <w:rPr>
            <w:rFonts w:hint="default"/>
            <w:lang w:val="en-US"/>
          </w:rPr>
          <w:t>9</w:t>
        </w:r>
      </w:ins>
      <w:ins w:id="188" w:author="Matías Castillo" w:date="2023-03-03T13:01:14Z">
        <w:r>
          <w:rPr>
            <w:rFonts w:hint="default"/>
            <w:lang w:val="en-US"/>
          </w:rPr>
          <w:t>78</w:t>
        </w:r>
      </w:ins>
      <w:ins w:id="189" w:author="Matías Castillo" w:date="2023-03-03T13:01:24Z">
        <w:r>
          <w:rPr>
            <w:rFonts w:hint="default"/>
            <w:lang w:val="en-US"/>
          </w:rPr>
          <w:t>-1-</w:t>
        </w:r>
      </w:ins>
      <w:ins w:id="190" w:author="Matías Castillo" w:date="2023-03-03T13:01:25Z">
        <w:r>
          <w:rPr>
            <w:rFonts w:hint="default"/>
            <w:lang w:val="en-US"/>
          </w:rPr>
          <w:t>9</w:t>
        </w:r>
      </w:ins>
      <w:ins w:id="191" w:author="Matías Castillo" w:date="2023-03-03T13:01:26Z">
        <w:r>
          <w:rPr>
            <w:rFonts w:hint="default"/>
            <w:lang w:val="en-US"/>
          </w:rPr>
          <w:t>34</w:t>
        </w:r>
      </w:ins>
      <w:ins w:id="192" w:author="Matías Castillo" w:date="2023-03-03T13:01:30Z">
        <w:r>
          <w:rPr>
            <w:rFonts w:hint="default"/>
            <w:lang w:val="en-US"/>
          </w:rPr>
          <w:t>030</w:t>
        </w:r>
      </w:ins>
      <w:ins w:id="193" w:author="Matías Castillo" w:date="2023-03-03T13:01:31Z">
        <w:r>
          <w:rPr>
            <w:rFonts w:hint="default"/>
            <w:lang w:val="en-US"/>
          </w:rPr>
          <w:t>-</w:t>
        </w:r>
      </w:ins>
      <w:ins w:id="194" w:author="Matías Castillo" w:date="2023-03-03T13:01:32Z">
        <w:r>
          <w:rPr>
            <w:rFonts w:hint="default"/>
            <w:lang w:val="en-US"/>
          </w:rPr>
          <w:t>55-4</w:t>
        </w:r>
      </w:ins>
      <w:ins w:id="195" w:author="Matías Castillo" w:date="2023-03-03T13:01:43Z">
        <w:r>
          <w:rPr>
            <w:rFonts w:hint="default"/>
            <w:lang w:val="en-US"/>
          </w:rPr>
          <w:t>.</w:t>
        </w:r>
      </w:ins>
      <w:ins w:id="196" w:author="Matías Castillo" w:date="2023-03-03T12:58:27Z">
        <w:r>
          <w:rPr>
            <w:rFonts w:hint="default"/>
            <w:lang w:val="en-US"/>
          </w:rPr>
          <w:t xml:space="preserve"> </w:t>
        </w:r>
      </w:ins>
      <w:del w:id="197" w:author="Matías Castillo" w:date="2023-03-03T12:58:23Z">
        <w:r>
          <w:rPr/>
          <w:delText xml:space="preserve">; </w:delText>
        </w:r>
        <w:bookmarkEnd w:id="37"/>
      </w:del>
    </w:p>
    <w:p>
      <w:pPr>
        <w:pStyle w:val="70"/>
        <w:rPr>
          <w:rFonts w:hint="default"/>
          <w:lang w:val="en-US"/>
        </w:rPr>
      </w:pPr>
      <w:bookmarkStart w:id="38" w:name="ref-borszcz2018functional"/>
      <w:r>
        <w:t xml:space="preserve">14. </w:t>
      </w:r>
      <w:r>
        <w:tab/>
      </w:r>
      <w:r>
        <w:t xml:space="preserve">Borszcz FK, Tramontin AF, Bossi AH, Carminatti LJ, Costa VP. Functional threshold power in cyclists: Validity of the concept and physiological responses. International journal of sports medicine. 2018;39(10):737–42. </w:t>
      </w:r>
      <w:bookmarkEnd w:id="38"/>
      <w:ins w:id="198" w:author="Matías Castillo" w:date="2023-03-03T13:02:02Z">
        <w:r>
          <w:rPr>
            <w:rFonts w:hint="default"/>
            <w:lang w:val="en-US"/>
          </w:rPr>
          <w:t>doi:</w:t>
        </w:r>
      </w:ins>
      <w:ins w:id="199" w:author="Matías Castillo" w:date="2023-03-03T13:02:03Z">
        <w:r>
          <w:rPr>
            <w:rFonts w:hint="default"/>
            <w:lang w:val="en-US"/>
          </w:rPr>
          <w:t xml:space="preserve"> 10.1055/s-0044-101546</w:t>
        </w:r>
      </w:ins>
      <w:ins w:id="200" w:author="Matías Castillo" w:date="2023-03-03T13:02:04Z">
        <w:r>
          <w:rPr>
            <w:rFonts w:hint="default"/>
            <w:lang w:val="en-US"/>
          </w:rPr>
          <w:t>.</w:t>
        </w:r>
      </w:ins>
    </w:p>
    <w:p>
      <w:pPr>
        <w:pStyle w:val="70"/>
        <w:rPr>
          <w:rFonts w:hint="default"/>
          <w:lang w:val="en-US"/>
        </w:rPr>
      </w:pPr>
      <w:bookmarkStart w:id="39" w:name="ref-mackey2021known"/>
      <w:r>
        <w:t xml:space="preserve">15. </w:t>
      </w:r>
      <w:r>
        <w:tab/>
      </w:r>
      <w:r>
        <w:t xml:space="preserve">Mackey J, Horner K. What is known about the FTP20 test related to cycling? A scoping review. Journal of Sports Sciences. 2021;39(23):2735–45. </w:t>
      </w:r>
      <w:bookmarkEnd w:id="39"/>
      <w:ins w:id="201" w:author="Matías Castillo" w:date="2023-03-03T13:09:38Z">
        <w:r>
          <w:rPr>
            <w:rFonts w:hint="default"/>
            <w:lang w:val="en-US"/>
          </w:rPr>
          <w:t>doi</w:t>
        </w:r>
      </w:ins>
      <w:ins w:id="202" w:author="Matías Castillo" w:date="2023-03-03T13:09:39Z">
        <w:r>
          <w:rPr>
            <w:rFonts w:hint="default"/>
            <w:lang w:val="en-US"/>
          </w:rPr>
          <w:t xml:space="preserve">: </w:t>
        </w:r>
      </w:ins>
      <w:ins w:id="203" w:author="Matías Castillo" w:date="2023-03-03T13:09:40Z">
        <w:r>
          <w:rPr>
            <w:rFonts w:hint="default"/>
            <w:lang w:val="en-US"/>
          </w:rPr>
          <w:t>10.1080/02640414.2021.1955515</w:t>
        </w:r>
      </w:ins>
      <w:ins w:id="204" w:author="Matías Castillo" w:date="2023-03-03T13:09:41Z">
        <w:r>
          <w:rPr>
            <w:rFonts w:hint="default"/>
            <w:lang w:val="en-US"/>
          </w:rPr>
          <w:t>.</w:t>
        </w:r>
      </w:ins>
    </w:p>
    <w:p>
      <w:pPr>
        <w:pStyle w:val="70"/>
        <w:rPr>
          <w:rFonts w:hint="default"/>
          <w:lang w:val="en-US"/>
        </w:rPr>
      </w:pPr>
      <w:bookmarkStart w:id="40" w:name="ref-buckinx2015concordance"/>
      <w:r>
        <w:t xml:space="preserve">16. </w:t>
      </w:r>
      <w:r>
        <w:tab/>
      </w:r>
      <w:r>
        <w:t xml:space="preserve">Buckinx F, Reginster J-Y, Dardenne N, Croisiser J-L, Kaux J-F, Beaudart C, et al. Concordance between muscle mass assessed by bioelectrical impedance analysis and by dual energy x-ray absorptiometry: A cross-sectional study. BMC musculoskeletal disorders. 2015;16(1):1–7. </w:t>
      </w:r>
      <w:bookmarkEnd w:id="40"/>
      <w:ins w:id="205" w:author="Matías Castillo" w:date="2023-03-03T13:10:14Z">
        <w:r>
          <w:rPr>
            <w:rFonts w:hint="default"/>
            <w:lang w:val="en-US"/>
          </w:rPr>
          <w:t>do</w:t>
        </w:r>
      </w:ins>
      <w:ins w:id="206" w:author="Matías Castillo" w:date="2023-03-03T13:10:15Z">
        <w:r>
          <w:rPr>
            <w:rFonts w:hint="default"/>
            <w:lang w:val="en-US"/>
          </w:rPr>
          <w:t>i:</w:t>
        </w:r>
      </w:ins>
      <w:ins w:id="207" w:author="Matías Castillo" w:date="2023-03-03T13:10:16Z">
        <w:r>
          <w:rPr>
            <w:rFonts w:hint="default"/>
            <w:lang w:val="en-US"/>
          </w:rPr>
          <w:t xml:space="preserve"> 10.1186/s12891-015-0510-9</w:t>
        </w:r>
      </w:ins>
      <w:ins w:id="208" w:author="Matías Castillo" w:date="2023-03-03T13:10:17Z">
        <w:r>
          <w:rPr>
            <w:rFonts w:hint="default"/>
            <w:lang w:val="en-US"/>
          </w:rPr>
          <w:t>.</w:t>
        </w:r>
      </w:ins>
    </w:p>
    <w:p>
      <w:pPr>
        <w:pStyle w:val="70"/>
        <w:rPr>
          <w:rFonts w:hint="default"/>
          <w:lang w:val="en-US"/>
        </w:rPr>
      </w:pPr>
      <w:bookmarkStart w:id="41" w:name="ref-park2020assessment"/>
      <w:r>
        <w:t xml:space="preserve">17. </w:t>
      </w:r>
      <w:r>
        <w:tab/>
      </w:r>
      <w:r>
        <w:t xml:space="preserve">Park I, Lee JH, Jang D-H, Kim J, Hwang BR, Kim S, et al. Assessment of body water distribution in patients with sepsis during fluid resuscitation using multi-frequency direct segmental bioelectrical impedance analysis. Clinical Nutrition. 2020;39(6):1826–31. </w:t>
      </w:r>
      <w:bookmarkEnd w:id="41"/>
      <w:ins w:id="209" w:author="Matías Castillo" w:date="2023-03-03T13:10:33Z">
        <w:r>
          <w:rPr>
            <w:rFonts w:hint="default"/>
            <w:lang w:val="en-US"/>
          </w:rPr>
          <w:t>doi</w:t>
        </w:r>
      </w:ins>
      <w:ins w:id="210" w:author="Matías Castillo" w:date="2023-03-03T13:10:34Z">
        <w:r>
          <w:rPr>
            <w:rFonts w:hint="default"/>
            <w:lang w:val="en-US"/>
          </w:rPr>
          <w:t xml:space="preserve">: </w:t>
        </w:r>
      </w:ins>
      <w:ins w:id="211" w:author="Matías Castillo" w:date="2023-03-03T13:10:35Z">
        <w:r>
          <w:rPr>
            <w:rFonts w:hint="default"/>
            <w:lang w:val="en-US"/>
          </w:rPr>
          <w:t>10.1016/j.clnu.2019.07.022</w:t>
        </w:r>
      </w:ins>
      <w:ins w:id="212" w:author="Matías Castillo" w:date="2023-03-03T13:10:36Z">
        <w:r>
          <w:rPr>
            <w:rFonts w:hint="default"/>
            <w:lang w:val="en-US"/>
          </w:rPr>
          <w:t>.</w:t>
        </w:r>
      </w:ins>
    </w:p>
    <w:p>
      <w:pPr>
        <w:pStyle w:val="70"/>
        <w:rPr>
          <w:rFonts w:hint="default"/>
          <w:lang w:val="en-US"/>
        </w:rPr>
      </w:pPr>
      <w:bookmarkStart w:id="42" w:name="ref-buchheit2010monitoring"/>
      <w:r>
        <w:t xml:space="preserve">18. </w:t>
      </w:r>
      <w:r>
        <w:tab/>
      </w:r>
      <w:r>
        <w:t xml:space="preserve">Buchheit M, Chivot A, Parouty J, Mercier D, Al Haddad H, Laursen P, et al. Monitoring endurance running performance using cardiac parasympathetic function. European journal of applied physiology. 2010;108(6):1153–67. </w:t>
      </w:r>
      <w:bookmarkEnd w:id="42"/>
      <w:ins w:id="213" w:author="Matías Castillo" w:date="2023-03-03T13:10:53Z">
        <w:r>
          <w:rPr>
            <w:rFonts w:hint="default"/>
            <w:lang w:val="en-US"/>
          </w:rPr>
          <w:t>do</w:t>
        </w:r>
      </w:ins>
      <w:ins w:id="214" w:author="Matías Castillo" w:date="2023-03-03T13:10:54Z">
        <w:r>
          <w:rPr>
            <w:rFonts w:hint="default"/>
            <w:lang w:val="en-US"/>
          </w:rPr>
          <w:t xml:space="preserve">i: </w:t>
        </w:r>
      </w:ins>
      <w:ins w:id="215" w:author="Matías Castillo" w:date="2023-03-03T13:10:55Z">
        <w:r>
          <w:rPr>
            <w:rFonts w:hint="default"/>
            <w:lang w:val="en-US"/>
          </w:rPr>
          <w:t>10.1007/s00421-009-1317-x</w:t>
        </w:r>
      </w:ins>
      <w:ins w:id="216" w:author="Matías Castillo" w:date="2023-03-03T13:10:56Z">
        <w:r>
          <w:rPr>
            <w:rFonts w:hint="default"/>
            <w:lang w:val="en-US"/>
          </w:rPr>
          <w:t>.</w:t>
        </w:r>
      </w:ins>
    </w:p>
    <w:p>
      <w:pPr>
        <w:pStyle w:val="70"/>
        <w:rPr>
          <w:rFonts w:hint="default"/>
          <w:lang w:val="en-US"/>
        </w:rPr>
      </w:pPr>
      <w:bookmarkStart w:id="43" w:name="ref-berntson1997heart"/>
      <w:r>
        <w:t xml:space="preserve">19. </w:t>
      </w:r>
      <w:r>
        <w:tab/>
      </w:r>
      <w:r>
        <w:t xml:space="preserve">Berntson GG, Thomas Bigger Jr J, Eckberg DL, Grossman P, Kaufmann PG, Malik M, et al. Heart rate variability: Origins, methods, and interpretive caveats. Psychophysiology. 1997;34(6):623–48. </w:t>
      </w:r>
      <w:bookmarkEnd w:id="43"/>
      <w:ins w:id="217" w:author="Matías Castillo" w:date="2023-03-03T13:11:10Z">
        <w:r>
          <w:rPr>
            <w:rFonts w:hint="default"/>
            <w:lang w:val="en-US"/>
          </w:rPr>
          <w:t>do</w:t>
        </w:r>
      </w:ins>
      <w:ins w:id="218" w:author="Matías Castillo" w:date="2023-03-03T13:11:11Z">
        <w:r>
          <w:rPr>
            <w:rFonts w:hint="default"/>
            <w:lang w:val="en-US"/>
          </w:rPr>
          <w:t xml:space="preserve">i: </w:t>
        </w:r>
      </w:ins>
      <w:ins w:id="219" w:author="Matías Castillo" w:date="2023-03-03T13:11:12Z">
        <w:r>
          <w:rPr>
            <w:rFonts w:hint="default"/>
            <w:lang w:val="en-US"/>
          </w:rPr>
          <w:t>10.1111/j.1469-8986.1997.tb02140.x</w:t>
        </w:r>
      </w:ins>
      <w:ins w:id="220" w:author="Matías Castillo" w:date="2023-03-03T13:11:13Z">
        <w:r>
          <w:rPr>
            <w:rFonts w:hint="default"/>
            <w:lang w:val="en-US"/>
          </w:rPr>
          <w:t>.</w:t>
        </w:r>
      </w:ins>
    </w:p>
    <w:p>
      <w:pPr>
        <w:pStyle w:val="70"/>
        <w:rPr>
          <w:rFonts w:hint="default"/>
          <w:lang w:val="en-US"/>
        </w:rPr>
      </w:pPr>
      <w:bookmarkStart w:id="44" w:name="ref-buchheit2006cardiac"/>
      <w:r>
        <w:t xml:space="preserve">20. </w:t>
      </w:r>
      <w:r>
        <w:tab/>
      </w:r>
      <w:r>
        <w:t xml:space="preserve">Buchheit M, Gindre C. Cardiac parasympathetic regulation: Respective associations with cardiorespiratory fitness and training load. American Journal of Physiology-Heart and Circulatory Physiology. 2006;291(1):H451–8. </w:t>
      </w:r>
      <w:bookmarkEnd w:id="44"/>
      <w:ins w:id="221" w:author="Matías Castillo" w:date="2023-03-03T13:11:32Z">
        <w:r>
          <w:rPr>
            <w:rFonts w:hint="default"/>
            <w:lang w:val="en-US"/>
          </w:rPr>
          <w:t>doi</w:t>
        </w:r>
      </w:ins>
      <w:ins w:id="222" w:author="Matías Castillo" w:date="2023-03-03T13:11:33Z">
        <w:r>
          <w:rPr>
            <w:rFonts w:hint="default"/>
            <w:lang w:val="en-US"/>
          </w:rPr>
          <w:t>:</w:t>
        </w:r>
      </w:ins>
      <w:ins w:id="223" w:author="Matías Castillo" w:date="2023-03-03T13:11:34Z">
        <w:r>
          <w:rPr>
            <w:rFonts w:hint="default"/>
            <w:lang w:val="en-US"/>
          </w:rPr>
          <w:t xml:space="preserve"> 10.1152/ajpheart.00008.2006</w:t>
        </w:r>
      </w:ins>
      <w:ins w:id="224" w:author="Matías Castillo" w:date="2023-03-03T13:11:35Z">
        <w:r>
          <w:rPr>
            <w:rFonts w:hint="default"/>
            <w:lang w:val="en-US"/>
          </w:rPr>
          <w:t>.</w:t>
        </w:r>
      </w:ins>
    </w:p>
    <w:p>
      <w:pPr>
        <w:pStyle w:val="70"/>
        <w:rPr>
          <w:rFonts w:hint="default"/>
          <w:lang w:val="en-US"/>
        </w:rPr>
      </w:pPr>
      <w:bookmarkStart w:id="45" w:name="ref-akselrod1981power"/>
      <w:r>
        <w:t xml:space="preserve">21. </w:t>
      </w:r>
      <w:r>
        <w:tab/>
      </w:r>
      <w:r>
        <w:t xml:space="preserve">Akselrod S, Gordon D, Ubel FA, Shannon DC, Berger AC, Cohen RJ. Power spectrum analysis of heart rate fluctuation: A quantitative probe of beat-to-beat cardiovascular control. science. 1981;213(4504):220–2. </w:t>
      </w:r>
      <w:bookmarkEnd w:id="45"/>
      <w:ins w:id="225" w:author="Matías Castillo" w:date="2023-03-03T13:11:50Z">
        <w:r>
          <w:rPr>
            <w:rFonts w:hint="default"/>
            <w:lang w:val="en-US"/>
          </w:rPr>
          <w:t>do</w:t>
        </w:r>
      </w:ins>
      <w:ins w:id="226" w:author="Matías Castillo" w:date="2023-03-03T13:11:51Z">
        <w:r>
          <w:rPr>
            <w:rFonts w:hint="default"/>
            <w:lang w:val="en-US"/>
          </w:rPr>
          <w:t xml:space="preserve">i: </w:t>
        </w:r>
      </w:ins>
      <w:ins w:id="227" w:author="Matías Castillo" w:date="2023-03-03T13:11:52Z">
        <w:r>
          <w:rPr>
            <w:rFonts w:hint="default"/>
            <w:lang w:val="en-US"/>
          </w:rPr>
          <w:t>10.1126/science.6166045</w:t>
        </w:r>
      </w:ins>
      <w:ins w:id="228" w:author="Matías Castillo" w:date="2023-03-03T13:11:53Z">
        <w:r>
          <w:rPr>
            <w:rFonts w:hint="default"/>
            <w:lang w:val="en-US"/>
          </w:rPr>
          <w:t>.</w:t>
        </w:r>
      </w:ins>
    </w:p>
    <w:p>
      <w:pPr>
        <w:pStyle w:val="70"/>
        <w:rPr>
          <w:rFonts w:hint="default"/>
          <w:lang w:val="en-US"/>
        </w:rPr>
      </w:pPr>
      <w:bookmarkStart w:id="46" w:name="ref-goldstein2011low"/>
      <w:r>
        <w:t xml:space="preserve">22. </w:t>
      </w:r>
      <w:r>
        <w:tab/>
      </w:r>
      <w:r>
        <w:t xml:space="preserve">Goldstein DS, Bentho O, Park M-Y, Sharabi Y. Low-frequency power of heart rate variability is not a measure of cardiac sympathetic tone but may be a measure of modulation of cardiac autonomic outflows by baroreflexes. Experimental physiology. 2011;96(12):1255–61. </w:t>
      </w:r>
      <w:bookmarkEnd w:id="46"/>
      <w:ins w:id="229" w:author="Matías Castillo" w:date="2023-03-03T13:12:08Z">
        <w:r>
          <w:rPr>
            <w:rFonts w:hint="default"/>
            <w:lang w:val="en-US"/>
          </w:rPr>
          <w:t>doi</w:t>
        </w:r>
      </w:ins>
      <w:ins w:id="230" w:author="Matías Castillo" w:date="2023-03-03T13:12:09Z">
        <w:r>
          <w:rPr>
            <w:rFonts w:hint="default"/>
            <w:lang w:val="en-US"/>
          </w:rPr>
          <w:t xml:space="preserve">: </w:t>
        </w:r>
      </w:ins>
      <w:ins w:id="231" w:author="Matías Castillo" w:date="2023-03-03T13:12:10Z">
        <w:r>
          <w:rPr>
            <w:rFonts w:hint="default"/>
            <w:lang w:val="en-US"/>
          </w:rPr>
          <w:t>10.1113/expphysiol.2010.056259.</w:t>
        </w:r>
      </w:ins>
    </w:p>
    <w:p>
      <w:pPr>
        <w:pStyle w:val="70"/>
        <w:rPr>
          <w:rFonts w:hint="default"/>
          <w:lang w:val="en-US"/>
        </w:rPr>
      </w:pPr>
      <w:bookmarkStart w:id="47" w:name="ref-malik1996heart"/>
      <w:r>
        <w:t xml:space="preserve">23. </w:t>
      </w:r>
      <w:r>
        <w:tab/>
      </w:r>
      <w:r>
        <w:t xml:space="preserve">Malik M. Heart rate variability: Standards of measurement, physiological interpretation, and clinical use: Task force of the european society of cardiology and the north american society for pacing and electrophysiology. Annals of Noninvasive Electrocardiology. 1996;1(2):151–81. </w:t>
      </w:r>
      <w:bookmarkEnd w:id="47"/>
      <w:ins w:id="232" w:author="Matías Castillo" w:date="2023-03-03T13:16:59Z">
        <w:r>
          <w:rPr>
            <w:rFonts w:hint="default"/>
            <w:lang w:val="en-US"/>
          </w:rPr>
          <w:t>doi:</w:t>
        </w:r>
      </w:ins>
      <w:ins w:id="233" w:author="Matías Castillo" w:date="2023-03-03T13:17:00Z">
        <w:r>
          <w:rPr>
            <w:rFonts w:hint="default"/>
            <w:lang w:val="en-US"/>
          </w:rPr>
          <w:t xml:space="preserve"> </w:t>
        </w:r>
      </w:ins>
      <w:ins w:id="234" w:author="Matías Castillo" w:date="2023-03-03T13:17:01Z">
        <w:r>
          <w:rPr>
            <w:rFonts w:hint="default"/>
            <w:lang w:val="en-US"/>
          </w:rPr>
          <w:t>10.1111/j.1542-474X.1996.tb00275.x</w:t>
        </w:r>
      </w:ins>
      <w:ins w:id="235" w:author="Matías Castillo" w:date="2023-03-03T13:17:02Z">
        <w:r>
          <w:rPr>
            <w:rFonts w:hint="default"/>
            <w:lang w:val="en-US"/>
          </w:rPr>
          <w:t>.</w:t>
        </w:r>
      </w:ins>
    </w:p>
    <w:p>
      <w:pPr>
        <w:pStyle w:val="70"/>
        <w:rPr>
          <w:rFonts w:hint="default"/>
          <w:lang w:val="en-US"/>
        </w:rPr>
      </w:pPr>
      <w:bookmarkStart w:id="48" w:name="ref-fisher2014heart"/>
      <w:r>
        <w:t xml:space="preserve">24. </w:t>
      </w:r>
      <w:r>
        <w:tab/>
      </w:r>
      <w:r>
        <w:t>Fisher A, Groves D, Eleuteri A, Mesum P, Patterson D, Taggart P. Heart rate variability at limiting stationarity: Evidence of neuro-cardiac control mechanisms operating at ultra-low frequencies. Physiological Measurement. 2014;35(2):309</w:t>
      </w:r>
      <w:ins w:id="236" w:author="Matías Castillo" w:date="2023-03-03T13:17:52Z">
        <w:r>
          <w:rPr>
            <w:rFonts w:hint="default"/>
            <w:lang w:val="en-US"/>
          </w:rPr>
          <w:t>-22</w:t>
        </w:r>
      </w:ins>
      <w:r>
        <w:t>.</w:t>
      </w:r>
      <w:ins w:id="237" w:author="Matías Castillo" w:date="2023-03-03T13:17:54Z">
        <w:r>
          <w:rPr>
            <w:rFonts w:hint="default"/>
            <w:lang w:val="en-US"/>
          </w:rPr>
          <w:t xml:space="preserve"> doi</w:t>
        </w:r>
      </w:ins>
      <w:ins w:id="238" w:author="Matías Castillo" w:date="2023-03-03T13:17:55Z">
        <w:r>
          <w:rPr>
            <w:rFonts w:hint="default"/>
            <w:lang w:val="en-US"/>
          </w:rPr>
          <w:t xml:space="preserve">: </w:t>
        </w:r>
      </w:ins>
      <w:ins w:id="239" w:author="Matías Castillo" w:date="2023-03-03T13:17:56Z">
        <w:r>
          <w:rPr>
            <w:rFonts w:hint="default"/>
            <w:lang w:val="en-US"/>
          </w:rPr>
          <w:t>10.1088/0967-3334/35/2/309</w:t>
        </w:r>
      </w:ins>
      <w:ins w:id="240" w:author="Matías Castillo" w:date="2023-03-03T13:18:26Z">
        <w:r>
          <w:rPr>
            <w:rFonts w:hint="default"/>
            <w:lang w:val="en-US"/>
          </w:rPr>
          <w:t>.</w:t>
        </w:r>
      </w:ins>
      <w:r>
        <w:t xml:space="preserve"> </w:t>
      </w:r>
      <w:bookmarkEnd w:id="48"/>
    </w:p>
    <w:p>
      <w:pPr>
        <w:pStyle w:val="70"/>
        <w:rPr>
          <w:rFonts w:hint="default"/>
          <w:lang w:val="en-US"/>
        </w:rPr>
      </w:pPr>
      <w:bookmarkStart w:id="49" w:name="ref-mccraty2015heart"/>
      <w:r>
        <w:t xml:space="preserve">25. </w:t>
      </w:r>
      <w:r>
        <w:tab/>
      </w:r>
      <w:r>
        <w:t xml:space="preserve">McCraty R, Shaffer F. Heart rate variability: New perspectives on physiological mechanisms, assessment of self-regulatory capacity, and health risk. Global advances in health and medicine. 2015;4(1):46–61. </w:t>
      </w:r>
      <w:bookmarkEnd w:id="49"/>
      <w:ins w:id="241" w:author="Matías Castillo" w:date="2023-03-03T13:18:16Z">
        <w:r>
          <w:rPr>
            <w:rFonts w:hint="default"/>
            <w:lang w:val="en-US"/>
          </w:rPr>
          <w:t>doi</w:t>
        </w:r>
      </w:ins>
      <w:ins w:id="242" w:author="Matías Castillo" w:date="2023-03-03T13:18:17Z">
        <w:r>
          <w:rPr>
            <w:rFonts w:hint="default"/>
            <w:lang w:val="en-US"/>
          </w:rPr>
          <w:t>: 10.7453/gahmj.2014.073</w:t>
        </w:r>
      </w:ins>
      <w:ins w:id="243" w:author="Matías Castillo" w:date="2023-03-03T13:18:18Z">
        <w:r>
          <w:rPr>
            <w:rFonts w:hint="default"/>
            <w:lang w:val="en-US"/>
          </w:rPr>
          <w:t>.</w:t>
        </w:r>
      </w:ins>
    </w:p>
    <w:p>
      <w:pPr>
        <w:pStyle w:val="70"/>
        <w:rPr>
          <w:rFonts w:hint="default"/>
          <w:lang w:val="en-US"/>
        </w:rPr>
      </w:pPr>
      <w:bookmarkStart w:id="50" w:name="ref-rajendra2006heart"/>
      <w:r>
        <w:t xml:space="preserve">26. </w:t>
      </w:r>
      <w:r>
        <w:tab/>
      </w:r>
      <w:r>
        <w:rPr>
          <w:lang w:val="es-CL"/>
        </w:rPr>
        <w:t xml:space="preserve">Rajendra Acharya U, Paul Joseph K, Kannathal N, Lim CM, Suri JS. </w:t>
      </w:r>
      <w:r>
        <w:t xml:space="preserve">Heart rate variability: A review. Medical and biological engineering and computing. 2006;44(12):1031–51. </w:t>
      </w:r>
      <w:bookmarkEnd w:id="50"/>
      <w:ins w:id="244" w:author="Matías Castillo" w:date="2023-03-03T13:18:49Z">
        <w:r>
          <w:rPr>
            <w:rFonts w:hint="default"/>
            <w:lang w:val="en-US"/>
          </w:rPr>
          <w:t>doi:</w:t>
        </w:r>
      </w:ins>
      <w:ins w:id="245" w:author="Matías Castillo" w:date="2023-03-03T13:18:50Z">
        <w:r>
          <w:rPr>
            <w:rFonts w:hint="default"/>
            <w:lang w:val="en-US"/>
          </w:rPr>
          <w:t>10.1007/s11517-006-0119-0</w:t>
        </w:r>
      </w:ins>
      <w:ins w:id="246" w:author="Matías Castillo" w:date="2023-03-03T13:18:51Z">
        <w:r>
          <w:rPr>
            <w:rFonts w:hint="default"/>
            <w:lang w:val="en-US"/>
          </w:rPr>
          <w:t>.</w:t>
        </w:r>
      </w:ins>
    </w:p>
    <w:p>
      <w:pPr>
        <w:pStyle w:val="70"/>
      </w:pPr>
      <w:bookmarkStart w:id="51" w:name="ref-yoo2021heart"/>
      <w:r>
        <w:t xml:space="preserve">27. </w:t>
      </w:r>
      <w:r>
        <w:tab/>
      </w:r>
      <w:r>
        <w:t>Yoo HH, Yune SJ, Im SJ, Kam BS, Lee SY. Heart rate variability-measured stress and academic achievement in medical students. Medical Principles and Practice. 2021;30(2):193–200</w:t>
      </w:r>
      <w:ins w:id="247" w:author="Matías Castillo" w:date="2023-03-03T13:19:09Z">
        <w:r>
          <w:rPr>
            <w:rFonts w:hint="default"/>
            <w:lang w:val="en-US"/>
          </w:rPr>
          <w:t>. doi</w:t>
        </w:r>
      </w:ins>
      <w:ins w:id="248" w:author="Matías Castillo" w:date="2023-03-03T13:19:10Z">
        <w:r>
          <w:rPr>
            <w:rFonts w:hint="default"/>
            <w:lang w:val="en-US"/>
          </w:rPr>
          <w:t>:</w:t>
        </w:r>
      </w:ins>
      <w:ins w:id="249" w:author="Matías Castillo" w:date="2023-03-03T13:19:11Z">
        <w:r>
          <w:rPr>
            <w:rFonts w:hint="default"/>
            <w:lang w:val="en-US"/>
          </w:rPr>
          <w:t>10.1159/000513781</w:t>
        </w:r>
      </w:ins>
      <w:r>
        <w:t xml:space="preserve">. </w:t>
      </w:r>
      <w:bookmarkEnd w:id="51"/>
    </w:p>
    <w:p>
      <w:pPr>
        <w:pStyle w:val="70"/>
        <w:rPr>
          <w:rFonts w:hint="default"/>
          <w:lang w:val="en-US"/>
        </w:rPr>
      </w:pPr>
      <w:bookmarkStart w:id="52" w:name="ref-baevsky2008methodical"/>
      <w:r>
        <w:t xml:space="preserve">28. </w:t>
      </w:r>
      <w:r>
        <w:tab/>
      </w:r>
      <w:r>
        <w:t xml:space="preserve">Baevsky R, Berseneva A. Methodical recommendations use kardivar system for determination of the stress level and estimation of the body adaptability standards of measurements and physiological interpretation. Moscow; 2008. </w:t>
      </w:r>
      <w:bookmarkEnd w:id="52"/>
      <w:ins w:id="250" w:author="Matías Castillo" w:date="2023-03-03T13:20:16Z">
        <w:r>
          <w:rPr>
            <w:rFonts w:hint="default"/>
            <w:lang w:val="en-US"/>
          </w:rPr>
          <w:t>A</w:t>
        </w:r>
      </w:ins>
      <w:ins w:id="251" w:author="Matías Castillo" w:date="2023-03-03T13:20:17Z">
        <w:r>
          <w:rPr>
            <w:rFonts w:hint="default"/>
            <w:lang w:val="en-US"/>
          </w:rPr>
          <w:t>vailab</w:t>
        </w:r>
      </w:ins>
      <w:ins w:id="252" w:author="Matías Castillo" w:date="2023-03-03T13:20:18Z">
        <w:r>
          <w:rPr>
            <w:rFonts w:hint="default"/>
            <w:lang w:val="en-US"/>
          </w:rPr>
          <w:t>l</w:t>
        </w:r>
      </w:ins>
      <w:ins w:id="253" w:author="Matías Castillo" w:date="2023-03-03T13:20:19Z">
        <w:r>
          <w:rPr>
            <w:rFonts w:hint="default"/>
            <w:lang w:val="en-US"/>
          </w:rPr>
          <w:t xml:space="preserve">e </w:t>
        </w:r>
      </w:ins>
      <w:ins w:id="254" w:author="Matías Castillo" w:date="2023-03-03T13:21:02Z">
        <w:r>
          <w:rPr>
            <w:rFonts w:hint="default"/>
            <w:lang w:val="en-US"/>
          </w:rPr>
          <w:t>f</w:t>
        </w:r>
      </w:ins>
      <w:ins w:id="255" w:author="Matías Castillo" w:date="2023-03-03T13:21:03Z">
        <w:r>
          <w:rPr>
            <w:rFonts w:hint="default"/>
            <w:lang w:val="en-US"/>
          </w:rPr>
          <w:t>rom</w:t>
        </w:r>
      </w:ins>
      <w:ins w:id="256" w:author="Matías Castillo" w:date="2023-03-03T13:20:20Z">
        <w:r>
          <w:rPr>
            <w:rFonts w:hint="default"/>
            <w:lang w:val="en-US"/>
          </w:rPr>
          <w:t xml:space="preserve">: </w:t>
        </w:r>
      </w:ins>
      <w:r>
        <w:rPr>
          <w:rFonts w:hint="default"/>
          <w:lang w:val="en-US"/>
        </w:rPr>
        <w:fldChar w:fldCharType="begin"/>
      </w:r>
      <w:r>
        <w:rPr>
          <w:rFonts w:hint="default"/>
          <w:lang w:val="en-US"/>
        </w:rPr>
        <w:instrText xml:space="preserve"> HYPERLINK "https://www.academia.edu/35296847/Methodical_recommendations_USE_KARDiVAR_SYSTEM_FOR_DETERMINATION_OF_THE_STRESS_LEVEL_AND_ESTIMATION_OF_THE_BODY_ADAPTABILITY_Standards_of_measurements_and_physiological_interpretation_Moscow_Prague_2008" </w:instrText>
      </w:r>
      <w:ins w:id="257" w:author="Matías Castillo" w:date="2023-03-03T13:20:25Z">
        <w:r>
          <w:rPr>
            <w:rFonts w:hint="default"/>
            <w:lang w:val="en-US"/>
          </w:rPr>
          <w:fldChar w:fldCharType="separate"/>
        </w:r>
      </w:ins>
      <w:ins w:id="258" w:author="Matías Castillo" w:date="2023-03-03T13:20:25Z">
        <w:r>
          <w:rPr>
            <w:rStyle w:val="16"/>
            <w:rFonts w:hint="default"/>
            <w:lang w:val="en-US"/>
          </w:rPr>
          <w:t>https://www.academia.edu/35296847/Methodical_recommendations_USE_KARDiVAR_SYSTEM_FOR_DETERMINATION_OF_THE_STRESS_LEVEL_AND_ESTIMATION_OF_THE_BODY_ADAPTABILITY_Standards_of_measurements_and_physiological_interpretation_Moscow_Prague_2008</w:t>
        </w:r>
      </w:ins>
      <w:ins w:id="259" w:author="Matías Castillo" w:date="2023-03-03T13:20:25Z">
        <w:r>
          <w:rPr>
            <w:rFonts w:hint="default"/>
            <w:lang w:val="en-US"/>
          </w:rPr>
          <w:fldChar w:fldCharType="end"/>
        </w:r>
      </w:ins>
      <w:ins w:id="260" w:author="Matías Castillo" w:date="2023-03-03T13:20:24Z">
        <w:r>
          <w:rPr>
            <w:rFonts w:hint="default"/>
            <w:lang w:val="en-US"/>
          </w:rPr>
          <w:t>.</w:t>
        </w:r>
      </w:ins>
    </w:p>
    <w:p>
      <w:pPr>
        <w:pStyle w:val="70"/>
        <w:rPr>
          <w:rFonts w:hint="default"/>
          <w:lang w:val="en-US"/>
        </w:rPr>
      </w:pPr>
      <w:bookmarkStart w:id="53" w:name="ref-tarvainen2014kubios"/>
      <w:r>
        <w:t xml:space="preserve">29. </w:t>
      </w:r>
      <w:r>
        <w:tab/>
      </w:r>
      <w:r>
        <w:rPr>
          <w:lang w:val="es-CL"/>
        </w:rPr>
        <w:t xml:space="preserve">Tarvainen MP, Niskanen J-P, Lipponen JA, Ranta-Aho PO, Karjalainen PA. </w:t>
      </w:r>
      <w:r>
        <w:t xml:space="preserve">Kubios HRV–heart rate variability analysis software. Computer methods and programs in biomedicine. 2014;113(1):210–20. </w:t>
      </w:r>
      <w:bookmarkEnd w:id="53"/>
      <w:ins w:id="261" w:author="Matías Castillo" w:date="2023-03-03T13:20:53Z">
        <w:r>
          <w:rPr>
            <w:rFonts w:hint="default"/>
            <w:lang w:val="en-US"/>
          </w:rPr>
          <w:t>do</w:t>
        </w:r>
      </w:ins>
      <w:ins w:id="262" w:author="Matías Castillo" w:date="2023-03-03T13:20:54Z">
        <w:r>
          <w:rPr>
            <w:rFonts w:hint="default"/>
            <w:lang w:val="en-US"/>
          </w:rPr>
          <w:t xml:space="preserve">i: </w:t>
        </w:r>
      </w:ins>
      <w:ins w:id="263" w:author="Matías Castillo" w:date="2023-03-03T13:20:55Z">
        <w:r>
          <w:rPr>
            <w:rFonts w:hint="default"/>
            <w:lang w:val="en-US"/>
          </w:rPr>
          <w:t>10.1016/j.cmpb.2013.07.024.</w:t>
        </w:r>
      </w:ins>
    </w:p>
    <w:p>
      <w:pPr>
        <w:pStyle w:val="70"/>
      </w:pPr>
      <w:bookmarkStart w:id="54" w:name="ref-rlanguage"/>
      <w:r>
        <w:t xml:space="preserve">30. </w:t>
      </w:r>
      <w:r>
        <w:tab/>
      </w:r>
      <w:r>
        <w:t xml:space="preserve">R Core Team. R: A language and environment for statistical computing [Internet]. Vienna, Austria: R Foundation for Statistical Computing; 2021. Available from: </w:t>
      </w:r>
      <w:r>
        <w:fldChar w:fldCharType="begin"/>
      </w:r>
      <w:r>
        <w:instrText xml:space="preserve"> HYPERLINK "https://www.R-project.org/" \h </w:instrText>
      </w:r>
      <w:r>
        <w:fldChar w:fldCharType="separate"/>
      </w:r>
      <w:r>
        <w:rPr>
          <w:rStyle w:val="16"/>
        </w:rPr>
        <w:t>https://www.R-project.org/</w:t>
      </w:r>
      <w:r>
        <w:rPr>
          <w:rStyle w:val="16"/>
        </w:rPr>
        <w:fldChar w:fldCharType="end"/>
      </w:r>
      <w:bookmarkEnd w:id="54"/>
    </w:p>
    <w:p>
      <w:pPr>
        <w:pStyle w:val="70"/>
      </w:pPr>
      <w:bookmarkStart w:id="55" w:name="ref-rstudio"/>
      <w:r>
        <w:t xml:space="preserve">31. </w:t>
      </w:r>
      <w:r>
        <w:tab/>
      </w:r>
      <w:r>
        <w:t xml:space="preserve">RStudio Team. RStudio: Integrated development environment for r [Internet]. Boston, MA: RStudio, PBC; 2022. Available from: </w:t>
      </w:r>
      <w:r>
        <w:fldChar w:fldCharType="begin"/>
      </w:r>
      <w:r>
        <w:instrText xml:space="preserve"> HYPERLINK "http://www.rstudio.com/" \h </w:instrText>
      </w:r>
      <w:r>
        <w:fldChar w:fldCharType="separate"/>
      </w:r>
      <w:r>
        <w:rPr>
          <w:rStyle w:val="16"/>
        </w:rPr>
        <w:t>http://www.rstudio.com/</w:t>
      </w:r>
      <w:r>
        <w:rPr>
          <w:rStyle w:val="16"/>
        </w:rPr>
        <w:fldChar w:fldCharType="end"/>
      </w:r>
      <w:bookmarkEnd w:id="55"/>
    </w:p>
    <w:p>
      <w:pPr>
        <w:pStyle w:val="70"/>
      </w:pPr>
      <w:bookmarkStart w:id="56" w:name="ref-masspackage"/>
      <w:r>
        <w:t xml:space="preserve">32. </w:t>
      </w:r>
      <w:r>
        <w:tab/>
      </w:r>
      <w:r>
        <w:t xml:space="preserve">Venables WN, Ripley BD. Modern applied statistics with s [Internet]. Fourth. New York: Springer; 2002. Available from: </w:t>
      </w:r>
      <w:r>
        <w:fldChar w:fldCharType="begin"/>
      </w:r>
      <w:r>
        <w:instrText xml:space="preserve"> HYPERLINK "https://www.stats.ox.ac.uk/pub/MASS4/" \h </w:instrText>
      </w:r>
      <w:r>
        <w:fldChar w:fldCharType="separate"/>
      </w:r>
      <w:r>
        <w:rPr>
          <w:rStyle w:val="16"/>
        </w:rPr>
        <w:t>https://www.stats.ox.ac.uk/pub/MASS4/</w:t>
      </w:r>
      <w:r>
        <w:rPr>
          <w:rStyle w:val="16"/>
        </w:rPr>
        <w:fldChar w:fldCharType="end"/>
      </w:r>
      <w:bookmarkEnd w:id="56"/>
    </w:p>
    <w:p>
      <w:pPr>
        <w:pStyle w:val="70"/>
        <w:rPr>
          <w:rFonts w:hint="default"/>
          <w:lang w:val="en-US"/>
        </w:rPr>
      </w:pPr>
      <w:bookmarkStart w:id="57" w:name="ref-effectsize"/>
      <w:r>
        <w:t xml:space="preserve">33. </w:t>
      </w:r>
      <w:r>
        <w:tab/>
      </w:r>
      <w:r>
        <w:t xml:space="preserve">Ben-Shachar MS, Lüdecke D, Makowski D. effectsize: Estimation of effect size indices and standardized parameters. Journal of Open Source Software [Internet]. 2020;5(56):2815. </w:t>
      </w:r>
      <w:del w:id="264" w:author="Matías Castillo" w:date="2023-03-03T12:34:51Z">
        <w:r>
          <w:rPr/>
          <w:delText xml:space="preserve">Available from: </w:delText>
        </w:r>
      </w:del>
      <w:r>
        <w:fldChar w:fldCharType="begin"/>
      </w:r>
      <w:r>
        <w:instrText xml:space="preserve"> HYPERLINK "https://doi.org/10.21105/joss.02815" \h </w:instrText>
      </w:r>
      <w:r>
        <w:fldChar w:fldCharType="separate"/>
      </w:r>
      <w:del w:id="265" w:author="Matías Castillo" w:date="2023-03-03T12:34:59Z">
        <w:r>
          <w:rPr>
            <w:rStyle w:val="16"/>
          </w:rPr>
          <w:delText>h</w:delText>
        </w:r>
      </w:del>
      <w:del w:id="266" w:author="Matías Castillo" w:date="2023-03-03T12:34:58Z">
        <w:r>
          <w:rPr>
            <w:rStyle w:val="16"/>
          </w:rPr>
          <w:delText>ttps:</w:delText>
        </w:r>
      </w:del>
      <w:del w:id="267" w:author="Matías Castillo" w:date="2023-03-03T12:34:57Z">
        <w:r>
          <w:rPr>
            <w:rStyle w:val="16"/>
          </w:rPr>
          <w:delText>//</w:delText>
        </w:r>
      </w:del>
      <w:r>
        <w:rPr>
          <w:rStyle w:val="16"/>
        </w:rPr>
        <w:t>doi</w:t>
      </w:r>
      <w:ins w:id="268" w:author="Matías Castillo" w:date="2023-03-03T12:35:03Z">
        <w:r>
          <w:rPr>
            <w:rStyle w:val="16"/>
            <w:rFonts w:hint="default"/>
            <w:lang w:val="en-US"/>
          </w:rPr>
          <w:t xml:space="preserve">: </w:t>
        </w:r>
      </w:ins>
      <w:del w:id="269" w:author="Matías Castillo" w:date="2023-03-03T12:35:02Z">
        <w:r>
          <w:rPr>
            <w:rStyle w:val="16"/>
          </w:rPr>
          <w:delText>.o</w:delText>
        </w:r>
      </w:del>
      <w:del w:id="270" w:author="Matías Castillo" w:date="2023-03-03T12:35:01Z">
        <w:r>
          <w:rPr>
            <w:rStyle w:val="16"/>
          </w:rPr>
          <w:delText>rg/</w:delText>
        </w:r>
      </w:del>
      <w:r>
        <w:rPr>
          <w:rStyle w:val="16"/>
        </w:rPr>
        <w:t>10.21105/joss.02815</w:t>
      </w:r>
      <w:r>
        <w:rPr>
          <w:rStyle w:val="16"/>
        </w:rPr>
        <w:fldChar w:fldCharType="end"/>
      </w:r>
      <w:bookmarkEnd w:id="57"/>
      <w:ins w:id="271" w:author="Matías Castillo" w:date="2023-03-03T12:35:05Z">
        <w:r>
          <w:rPr>
            <w:rStyle w:val="16"/>
            <w:rFonts w:hint="default"/>
            <w:lang w:val="en-US"/>
          </w:rPr>
          <w:t>.</w:t>
        </w:r>
      </w:ins>
    </w:p>
    <w:p>
      <w:pPr>
        <w:pStyle w:val="70"/>
      </w:pPr>
      <w:bookmarkStart w:id="58" w:name="ref-modelbased"/>
      <w:r>
        <w:t xml:space="preserve">34. </w:t>
      </w:r>
      <w:r>
        <w:tab/>
      </w:r>
      <w:r>
        <w:t xml:space="preserve">Makowski D, Ben-Shachar MS, Patil I, Lüdecke D. Estimation of model-based predictions, contrasts and means. CRAN [Internet]. 2020; Available from: </w:t>
      </w:r>
      <w:r>
        <w:fldChar w:fldCharType="begin"/>
      </w:r>
      <w:r>
        <w:instrText xml:space="preserve"> HYPERLINK "https://github.com/easystats/modelbased" \h </w:instrText>
      </w:r>
      <w:r>
        <w:fldChar w:fldCharType="separate"/>
      </w:r>
      <w:r>
        <w:rPr>
          <w:rStyle w:val="16"/>
        </w:rPr>
        <w:t>https://github.com/easystats/modelbased</w:t>
      </w:r>
      <w:r>
        <w:rPr>
          <w:rStyle w:val="16"/>
        </w:rPr>
        <w:fldChar w:fldCharType="end"/>
      </w:r>
      <w:bookmarkEnd w:id="58"/>
    </w:p>
    <w:p>
      <w:pPr>
        <w:pStyle w:val="70"/>
        <w:rPr>
          <w:rFonts w:hint="default"/>
          <w:lang w:val="en-US"/>
        </w:rPr>
      </w:pPr>
      <w:bookmarkStart w:id="59" w:name="ref-correlation"/>
      <w:r>
        <w:t xml:space="preserve">35. </w:t>
      </w:r>
      <w:r>
        <w:tab/>
      </w:r>
      <w:r>
        <w:t xml:space="preserve">Makowski D, Ben-Shachar MS, Patil I, Lüdecke D. Methods and algorithms for correlation analysis in r. Journal of Open Source Software [Internet]. 2020;5(51):2306. </w:t>
      </w:r>
      <w:del w:id="272" w:author="Matías Castillo" w:date="2023-03-03T13:21:54Z">
        <w:r>
          <w:rPr>
            <w:rFonts w:hint="default"/>
            <w:lang w:val="en-US"/>
          </w:rPr>
          <w:delText xml:space="preserve">Available from: </w:delText>
        </w:r>
      </w:del>
      <w:del w:id="273" w:author="Matías Castillo" w:date="2023-03-03T13:21:54Z">
        <w:r>
          <w:rPr>
            <w:rFonts w:hint="default"/>
            <w:lang w:val="en-US"/>
          </w:rPr>
          <w:fldChar w:fldCharType="begin"/>
        </w:r>
      </w:del>
      <w:del w:id="274" w:author="Matías Castillo" w:date="2023-03-03T13:21:54Z">
        <w:r>
          <w:rPr>
            <w:rFonts w:hint="default"/>
            <w:lang w:val="en-US"/>
          </w:rPr>
          <w:delInstrText xml:space="preserve"> HYPERLINK "https://joss.theoj.org/papers/10.21105/joss.02306" \h </w:delInstrText>
        </w:r>
      </w:del>
      <w:del w:id="275" w:author="Matías Castillo" w:date="2023-03-03T13:21:54Z">
        <w:r>
          <w:rPr>
            <w:rFonts w:hint="default"/>
            <w:lang w:val="en-US"/>
          </w:rPr>
          <w:fldChar w:fldCharType="separate"/>
        </w:r>
      </w:del>
      <w:del w:id="276" w:author="Matías Castillo" w:date="2023-03-03T13:21:54Z">
        <w:r>
          <w:rPr>
            <w:rStyle w:val="16"/>
            <w:rFonts w:hint="default"/>
            <w:lang w:val="en-US"/>
          </w:rPr>
          <w:delText>https://joss.theoj.org/papers/10.21105/joss.02306</w:delText>
        </w:r>
      </w:del>
      <w:del w:id="277" w:author="Matías Castillo" w:date="2023-03-03T13:21:54Z">
        <w:r>
          <w:rPr>
            <w:rStyle w:val="16"/>
            <w:rFonts w:hint="default"/>
            <w:lang w:val="en-US"/>
          </w:rPr>
          <w:fldChar w:fldCharType="end"/>
        </w:r>
        <w:bookmarkEnd w:id="59"/>
      </w:del>
      <w:ins w:id="278" w:author="Matías Castillo" w:date="2023-03-03T13:21:54Z">
        <w:r>
          <w:rPr>
            <w:rFonts w:hint="default"/>
            <w:lang w:val="en-US"/>
          </w:rPr>
          <w:t>doi</w:t>
        </w:r>
      </w:ins>
      <w:ins w:id="279" w:author="Matías Castillo" w:date="2023-03-03T13:21:55Z">
        <w:r>
          <w:rPr>
            <w:rFonts w:hint="default"/>
            <w:lang w:val="en-US"/>
          </w:rPr>
          <w:t xml:space="preserve">: </w:t>
        </w:r>
      </w:ins>
      <w:ins w:id="280" w:author="Matías Castillo" w:date="2023-03-03T13:21:56Z">
        <w:r>
          <w:rPr>
            <w:rFonts w:hint="default"/>
            <w:lang w:val="en-US"/>
          </w:rPr>
          <w:t>10.21105/joss.02306</w:t>
        </w:r>
      </w:ins>
      <w:ins w:id="281" w:author="Matías Castillo" w:date="2023-03-03T13:22:02Z">
        <w:r>
          <w:rPr>
            <w:rFonts w:hint="default"/>
            <w:lang w:val="en-US"/>
          </w:rPr>
          <w:t>.</w:t>
        </w:r>
      </w:ins>
    </w:p>
    <w:p>
      <w:pPr>
        <w:pStyle w:val="70"/>
      </w:pPr>
      <w:bookmarkStart w:id="60" w:name="ref-ggplot2"/>
      <w:r>
        <w:t xml:space="preserve">36. </w:t>
      </w:r>
      <w:r>
        <w:tab/>
      </w:r>
      <w:r>
        <w:t xml:space="preserve">Wickham H. ggplot2: Elegant graphics for data analysis [Internet]. Springer-Verlag New York; 2016. Available from: </w:t>
      </w:r>
      <w:r>
        <w:fldChar w:fldCharType="begin"/>
      </w:r>
      <w:r>
        <w:instrText xml:space="preserve"> HYPERLINK "https://ggplot2.tidyverse.org/" \h </w:instrText>
      </w:r>
      <w:r>
        <w:fldChar w:fldCharType="separate"/>
      </w:r>
      <w:r>
        <w:rPr>
          <w:rStyle w:val="16"/>
        </w:rPr>
        <w:t>https://ggplot2.tidyverse.org</w:t>
      </w:r>
      <w:r>
        <w:rPr>
          <w:rStyle w:val="16"/>
        </w:rPr>
        <w:fldChar w:fldCharType="end"/>
      </w:r>
      <w:bookmarkEnd w:id="60"/>
    </w:p>
    <w:p>
      <w:pPr>
        <w:pStyle w:val="70"/>
        <w:rPr>
          <w:rFonts w:hint="default"/>
          <w:lang w:val="en-US"/>
        </w:rPr>
      </w:pPr>
      <w:bookmarkStart w:id="61" w:name="ref-mujika2016effects"/>
      <w:r>
        <w:t xml:space="preserve">37. </w:t>
      </w:r>
      <w:r>
        <w:tab/>
      </w:r>
      <w:r>
        <w:t xml:space="preserve">Mujika I, Rønnestad BR, Martin DT. Effects of increased muscle strength and muscle mass on endurance-cycling performance. IJSPP. 2016;2015(0405):3. </w:t>
      </w:r>
      <w:bookmarkEnd w:id="61"/>
      <w:ins w:id="282" w:author="Matías Castillo" w:date="2023-03-03T13:22:31Z">
        <w:r>
          <w:rPr>
            <w:rFonts w:hint="default"/>
            <w:lang w:val="en-US"/>
          </w:rPr>
          <w:t>d</w:t>
        </w:r>
      </w:ins>
      <w:ins w:id="283" w:author="Matías Castillo" w:date="2023-03-03T13:22:32Z">
        <w:r>
          <w:rPr>
            <w:rFonts w:hint="default"/>
            <w:lang w:val="en-US"/>
          </w:rPr>
          <w:t>oi:</w:t>
        </w:r>
      </w:ins>
      <w:ins w:id="284" w:author="Matías Castillo" w:date="2023-03-03T13:22:33Z">
        <w:r>
          <w:rPr>
            <w:rFonts w:hint="default"/>
            <w:lang w:val="en-US"/>
          </w:rPr>
          <w:t xml:space="preserve"> </w:t>
        </w:r>
      </w:ins>
      <w:ins w:id="285" w:author="Matías Castillo" w:date="2023-03-03T13:22:34Z">
        <w:r>
          <w:rPr>
            <w:rFonts w:hint="default"/>
            <w:lang w:val="en-US"/>
          </w:rPr>
          <w:t>10.1123/IJSPP.2015-0405.</w:t>
        </w:r>
      </w:ins>
    </w:p>
    <w:p>
      <w:pPr>
        <w:pStyle w:val="70"/>
        <w:rPr>
          <w:rFonts w:hint="default"/>
          <w:lang w:val="en-US"/>
        </w:rPr>
      </w:pPr>
      <w:bookmarkStart w:id="62" w:name="ref-suarez2002causes"/>
      <w:r>
        <w:t xml:space="preserve">38. </w:t>
      </w:r>
      <w:r>
        <w:tab/>
      </w:r>
      <w:r>
        <w:t xml:space="preserve">Suárez-Mier MP, Aguilera B. Causes of sudden death during sports activities in spain. Revista española de cardiologı́a. 2002;55(4):347–58. </w:t>
      </w:r>
      <w:bookmarkEnd w:id="62"/>
      <w:ins w:id="286" w:author="Matías Castillo" w:date="2023-03-03T13:24:13Z">
        <w:r>
          <w:rPr>
            <w:rFonts w:hint="default"/>
            <w:lang w:val="en-US"/>
          </w:rPr>
          <w:t>Av</w:t>
        </w:r>
      </w:ins>
      <w:ins w:id="287" w:author="Matías Castillo" w:date="2023-03-03T13:24:14Z">
        <w:r>
          <w:rPr>
            <w:rFonts w:hint="default"/>
            <w:lang w:val="en-US"/>
          </w:rPr>
          <w:t>ailabl</w:t>
        </w:r>
      </w:ins>
      <w:ins w:id="288" w:author="Matías Castillo" w:date="2023-03-03T13:24:15Z">
        <w:r>
          <w:rPr>
            <w:rFonts w:hint="default"/>
            <w:lang w:val="en-US"/>
          </w:rPr>
          <w:t>e from:</w:t>
        </w:r>
      </w:ins>
      <w:ins w:id="289" w:author="Matías Castillo" w:date="2023-03-03T13:24:16Z">
        <w:r>
          <w:rPr>
            <w:rFonts w:hint="default"/>
            <w:lang w:val="en-US"/>
          </w:rPr>
          <w:t xml:space="preserve"> </w:t>
        </w:r>
      </w:ins>
      <w:ins w:id="290" w:author="Matías Castillo" w:date="2023-03-03T13:24:17Z">
        <w:r>
          <w:rPr>
            <w:rFonts w:hint="default"/>
            <w:lang w:val="en-US"/>
          </w:rPr>
          <w:t>https://www.revespcardiol.org/en-causes-sudden-death-during-sports-articulo-13032016</w:t>
        </w:r>
      </w:ins>
      <w:ins w:id="291" w:author="Matías Castillo" w:date="2023-03-03T13:22:41Z">
        <w:r>
          <w:rPr>
            <w:rFonts w:hint="default"/>
            <w:lang w:val="en-US"/>
          </w:rPr>
          <w:t>.</w:t>
        </w:r>
      </w:ins>
    </w:p>
    <w:p>
      <w:pPr>
        <w:pStyle w:val="70"/>
        <w:rPr>
          <w:rFonts w:hint="default"/>
          <w:lang w:val="en-US"/>
        </w:rPr>
      </w:pPr>
      <w:bookmarkStart w:id="63" w:name="ref-al2019metabolic"/>
      <w:r>
        <w:t xml:space="preserve">39. </w:t>
      </w:r>
      <w:r>
        <w:tab/>
      </w:r>
      <w:r>
        <w:t xml:space="preserve">Al-Khelaifi F, Donati F, Botrè F, Latiff A, Abraham D, Hingorani A, et al. Metabolic profiling of elite athletes with different cardiovascular demand. Scandinavian Journal of Medicine &amp; Science in Sports. 2019;29(7):933–43. </w:t>
      </w:r>
      <w:bookmarkEnd w:id="63"/>
      <w:ins w:id="292" w:author="Matías Castillo" w:date="2023-03-03T13:24:35Z">
        <w:r>
          <w:rPr>
            <w:rFonts w:hint="default"/>
            <w:lang w:val="en-US"/>
          </w:rPr>
          <w:t>doi:</w:t>
        </w:r>
      </w:ins>
      <w:ins w:id="293" w:author="Matías Castillo" w:date="2023-03-03T13:24:36Z">
        <w:r>
          <w:rPr>
            <w:rFonts w:hint="default"/>
            <w:lang w:val="en-US"/>
          </w:rPr>
          <w:t xml:space="preserve"> 10.1111/sms.13425</w:t>
        </w:r>
      </w:ins>
      <w:ins w:id="294" w:author="Matías Castillo" w:date="2023-03-03T13:24:37Z">
        <w:r>
          <w:rPr>
            <w:rFonts w:hint="default"/>
            <w:lang w:val="en-US"/>
          </w:rPr>
          <w:t>.</w:t>
        </w:r>
      </w:ins>
    </w:p>
    <w:p>
      <w:pPr>
        <w:pStyle w:val="70"/>
        <w:rPr>
          <w:rFonts w:hint="default"/>
          <w:lang w:val="en-US"/>
        </w:rPr>
      </w:pPr>
      <w:bookmarkStart w:id="64" w:name="ref-porges1995cardiac"/>
      <w:bookmarkStart w:id="65" w:name="refs"/>
      <w:r>
        <w:t xml:space="preserve">40. </w:t>
      </w:r>
      <w:r>
        <w:tab/>
      </w:r>
      <w:r>
        <w:t xml:space="preserve">Porges SW. Cardiac vagal tone: A physiological index of stress. Neuroscience &amp; Biobehavioral Reviews. 1995;19(2):225–33. </w:t>
      </w:r>
      <w:bookmarkEnd w:id="64"/>
      <w:bookmarkEnd w:id="65"/>
      <w:ins w:id="295" w:author="Matías Castillo" w:date="2023-03-03T13:24:53Z">
        <w:r>
          <w:rPr>
            <w:rFonts w:hint="default"/>
            <w:lang w:val="en-US"/>
          </w:rPr>
          <w:t>doi</w:t>
        </w:r>
      </w:ins>
      <w:ins w:id="296" w:author="Matías Castillo" w:date="2023-03-03T13:24:54Z">
        <w:r>
          <w:rPr>
            <w:rFonts w:hint="default"/>
            <w:lang w:val="en-US"/>
          </w:rPr>
          <w:t xml:space="preserve">: </w:t>
        </w:r>
      </w:ins>
      <w:ins w:id="297" w:author="Matías Castillo" w:date="2023-03-03T13:24:55Z">
        <w:r>
          <w:rPr>
            <w:rFonts w:hint="default"/>
            <w:lang w:val="en-US"/>
          </w:rPr>
          <w:t>10.1016/0149-7634(94)00066-a.</w:t>
        </w:r>
      </w:ins>
    </w:p>
    <w:p>
      <w:r>
        <w:br w:type="page"/>
      </w:r>
    </w:p>
    <w:tbl>
      <w:tblPr>
        <w:tblStyle w:val="13"/>
        <w:tblW w:w="8691" w:type="dxa"/>
        <w:tblInd w:w="-115" w:type="dxa"/>
        <w:tblLayout w:type="fixed"/>
        <w:tblCellMar>
          <w:top w:w="0" w:type="dxa"/>
          <w:left w:w="0" w:type="dxa"/>
          <w:bottom w:w="0" w:type="dxa"/>
          <w:right w:w="0" w:type="dxa"/>
        </w:tblCellMar>
      </w:tblPr>
      <w:tblGrid>
        <w:gridCol w:w="2319"/>
        <w:gridCol w:w="2860"/>
        <w:gridCol w:w="1256"/>
        <w:gridCol w:w="1070"/>
        <w:gridCol w:w="1186"/>
      </w:tblGrid>
      <w:tr>
        <w:trPr>
          <w:trHeight w:val="450" w:hRule="atLeast"/>
        </w:trPr>
        <w:tc>
          <w:tcPr>
            <w:tcW w:w="2319" w:type="dxa"/>
            <w:vMerge w:val="restart"/>
            <w:tcBorders>
              <w:top w:val="single" w:color="000000" w:sz="6" w:space="0"/>
            </w:tcBorders>
            <w:vAlign w:val="center"/>
          </w:tcPr>
          <w:p>
            <w:pPr>
              <w:pStyle w:val="67"/>
              <w:pageBreakBefore/>
              <w:widowControl w:val="0"/>
              <w:suppressLineNumbers/>
              <w:jc w:val="left"/>
              <w:rPr>
                <w:rFonts w:hint="default" w:ascii="Times New Roman Regular" w:hAnsi="Times New Roman Regular" w:cs="Times New Roman Regular"/>
                <w:b/>
                <w:bCs/>
                <w:color w:val="000000"/>
                <w:lang w:val="en-US"/>
              </w:rPr>
            </w:pPr>
            <w:ins w:id="298" w:author="Matías Castillo-Aguilar" w:date="2023-03-12T18:57:30Z">
              <w:r>
                <w:rPr>
                  <w:rFonts w:hint="default" w:ascii="Times New Roman Regular" w:hAnsi="Times New Roman Regular" w:cs="Times New Roman Regular"/>
                  <w:b/>
                  <w:bCs/>
                  <w:color w:val="000000"/>
                  <w:lang w:val="en-US"/>
                </w:rPr>
                <w:t>D</w:t>
              </w:r>
            </w:ins>
            <w:ins w:id="299" w:author="Matías Castillo-Aguilar" w:date="2023-03-12T18:57:31Z">
              <w:r>
                <w:rPr>
                  <w:rFonts w:hint="default" w:ascii="Times New Roman Regular" w:hAnsi="Times New Roman Regular" w:cs="Times New Roman Regular"/>
                  <w:b/>
                  <w:bCs/>
                  <w:color w:val="000000"/>
                  <w:lang w:val="en-US"/>
                </w:rPr>
                <w:t>omain</w:t>
              </w:r>
            </w:ins>
          </w:p>
        </w:tc>
        <w:tc>
          <w:tcPr>
            <w:tcW w:w="2860" w:type="dxa"/>
            <w:vMerge w:val="restart"/>
            <w:tcBorders>
              <w:top w:val="single" w:color="000000" w:sz="6" w:space="0"/>
            </w:tcBorders>
            <w:vAlign w:val="center"/>
          </w:tcPr>
          <w:p>
            <w:pPr>
              <w:pStyle w:val="67"/>
              <w:pageBreakBefore/>
              <w:widowControl w:val="0"/>
              <w:suppressLineNumbers/>
              <w:jc w:val="left"/>
              <w:rPr>
                <w:rFonts w:hint="default" w:ascii="Times New Roman Regular" w:hAnsi="Times New Roman Regular" w:cs="Times New Roman Regular"/>
                <w:color w:val="000000"/>
                <w:lang w:val="en-US"/>
              </w:rPr>
            </w:pPr>
            <w:ins w:id="300" w:author="Matías Castillo-Aguilar" w:date="2023-03-12T19:03:56Z">
              <w:r>
                <w:rPr>
                  <w:rFonts w:hint="default" w:ascii="Times New Roman Regular" w:hAnsi="Times New Roman Regular" w:cs="Times New Roman Regular"/>
                  <w:b/>
                  <w:bCs/>
                  <w:color w:val="000000"/>
                  <w:lang w:val="en-US"/>
                </w:rPr>
                <w:t>Pa</w:t>
              </w:r>
            </w:ins>
            <w:ins w:id="301" w:author="Matías Castillo-Aguilar" w:date="2023-03-12T19:03:57Z">
              <w:r>
                <w:rPr>
                  <w:rFonts w:hint="default" w:ascii="Times New Roman Regular" w:hAnsi="Times New Roman Regular" w:cs="Times New Roman Regular"/>
                  <w:b/>
                  <w:bCs/>
                  <w:color w:val="000000"/>
                  <w:lang w:val="en-US"/>
                </w:rPr>
                <w:t>rameter</w:t>
              </w:r>
            </w:ins>
          </w:p>
        </w:tc>
        <w:tc>
          <w:tcPr>
            <w:tcW w:w="3512" w:type="dxa"/>
            <w:gridSpan w:val="3"/>
            <w:tcBorders>
              <w:top w:val="single" w:color="000000" w:sz="6" w:space="0"/>
              <w:bottom w:val="single" w:color="000000" w:sz="6" w:space="0"/>
            </w:tcBorders>
            <w:vAlign w:val="center"/>
          </w:tcPr>
          <w:p>
            <w:pPr>
              <w:pStyle w:val="67"/>
              <w:widowControl w:val="0"/>
              <w:suppressLineNumbers/>
              <w:jc w:val="center"/>
              <w:rPr>
                <w:rFonts w:hint="default" w:ascii="Times New Roman Regular" w:hAnsi="Times New Roman Regular" w:cs="Times New Roman Regular"/>
                <w:b/>
                <w:bCs/>
                <w:color w:val="000000"/>
                <w:lang w:val="en-US"/>
              </w:rPr>
            </w:pPr>
            <w:r>
              <w:rPr>
                <w:rFonts w:hint="default" w:ascii="Times New Roman Regular" w:hAnsi="Times New Roman Regular" w:cs="Times New Roman Regular"/>
                <w:b/>
                <w:bCs/>
                <w:color w:val="000000"/>
                <w:lang w:val="en-US"/>
              </w:rPr>
              <w:t>Statistics (N = 12)</w:t>
            </w:r>
          </w:p>
        </w:tc>
      </w:tr>
      <w:tr>
        <w:trPr>
          <w:trHeight w:val="450" w:hRule="atLeast"/>
          <w:ins w:id="302" w:author="Matías Castillo-Aguilar" w:date="2023-03-12T19:07:06Z"/>
        </w:trPr>
        <w:tc>
          <w:tcPr>
            <w:tcW w:w="2319" w:type="dxa"/>
            <w:vMerge w:val="continue"/>
            <w:tcBorders>
              <w:bottom w:val="single" w:color="auto" w:sz="4" w:space="0"/>
            </w:tcBorders>
            <w:vAlign w:val="center"/>
          </w:tcPr>
          <w:p>
            <w:pPr>
              <w:pStyle w:val="67"/>
              <w:widowControl w:val="0"/>
              <w:suppressLineNumbers/>
              <w:jc w:val="left"/>
              <w:rPr>
                <w:ins w:id="303" w:author="Matías Castillo-Aguilar" w:date="2023-03-12T19:07:06Z"/>
                <w:rFonts w:hint="default" w:ascii="Times New Roman Regular" w:hAnsi="Times New Roman Regular" w:cs="Times New Roman Regular"/>
                <w:color w:val="000000"/>
              </w:rPr>
            </w:pPr>
          </w:p>
        </w:tc>
        <w:tc>
          <w:tcPr>
            <w:tcW w:w="2860" w:type="dxa"/>
            <w:vMerge w:val="continue"/>
            <w:tcBorders>
              <w:bottom w:val="single" w:color="auto" w:sz="4" w:space="0"/>
            </w:tcBorders>
            <w:vAlign w:val="center"/>
          </w:tcPr>
          <w:p>
            <w:pPr>
              <w:pStyle w:val="67"/>
              <w:widowControl w:val="0"/>
              <w:suppressLineNumbers/>
              <w:jc w:val="left"/>
              <w:rPr>
                <w:ins w:id="304" w:author="Matías Castillo-Aguilar" w:date="2023-03-12T19:07:06Z"/>
                <w:rFonts w:hint="default" w:ascii="Times New Roman Regular" w:hAnsi="Times New Roman Regular" w:cs="Times New Roman Regular"/>
                <w:color w:val="000000"/>
              </w:rPr>
            </w:pPr>
          </w:p>
        </w:tc>
        <w:tc>
          <w:tcPr>
            <w:tcW w:w="1256" w:type="dxa"/>
            <w:tcBorders>
              <w:bottom w:val="single" w:color="auto" w:sz="4" w:space="0"/>
            </w:tcBorders>
            <w:vAlign w:val="center"/>
          </w:tcPr>
          <w:p>
            <w:pPr>
              <w:pStyle w:val="67"/>
              <w:widowControl w:val="0"/>
              <w:suppressLineNumbers/>
              <w:jc w:val="center"/>
              <w:rPr>
                <w:ins w:id="305" w:author="Matías Castillo-Aguilar" w:date="2023-03-12T19:07:06Z"/>
                <w:rFonts w:hint="default" w:ascii="Times New Roman Regular" w:hAnsi="Times New Roman Regular" w:cs="Times New Roman Regular" w:eastAsiaTheme="minorHAnsi"/>
                <w:b/>
                <w:bCs/>
                <w:color w:val="000000"/>
                <w:sz w:val="24"/>
                <w:szCs w:val="24"/>
                <w:lang w:val="en-US" w:eastAsia="en-US" w:bidi="ar-SA"/>
              </w:rPr>
            </w:pPr>
            <w:r>
              <w:rPr>
                <w:rFonts w:hint="default" w:ascii="Times New Roman Regular" w:hAnsi="Times New Roman Regular" w:cs="Times New Roman Regular"/>
                <w:b/>
                <w:bCs/>
                <w:color w:val="000000"/>
                <w:sz w:val="24"/>
                <w:szCs w:val="24"/>
                <w:lang w:val="en-US" w:eastAsia="en-US" w:bidi="ar-SA"/>
              </w:rPr>
              <w:t>Median</w:t>
            </w:r>
          </w:p>
        </w:tc>
        <w:tc>
          <w:tcPr>
            <w:tcW w:w="2256" w:type="dxa"/>
            <w:gridSpan w:val="2"/>
            <w:tcBorders>
              <w:bottom w:val="single" w:color="auto" w:sz="4" w:space="0"/>
            </w:tcBorders>
            <w:vAlign w:val="center"/>
          </w:tcPr>
          <w:p>
            <w:pPr>
              <w:pStyle w:val="67"/>
              <w:widowControl w:val="0"/>
              <w:suppressLineNumbers/>
              <w:jc w:val="center"/>
              <w:rPr>
                <w:ins w:id="306" w:author="Matías Castillo-Aguilar" w:date="2023-03-12T19:07:06Z"/>
                <w:rFonts w:hint="default" w:ascii="Times New Roman Regular" w:hAnsi="Times New Roman Regular" w:cs="Times New Roman Regular"/>
                <w:b/>
                <w:bCs/>
                <w:color w:val="000000"/>
                <w:lang w:val="en-US"/>
              </w:rPr>
            </w:pPr>
            <w:r>
              <w:rPr>
                <w:rFonts w:hint="default" w:ascii="Times New Roman Regular" w:hAnsi="Times New Roman Regular" w:cs="Times New Roman Regular"/>
                <w:b/>
                <w:bCs/>
                <w:color w:val="000000"/>
                <w:lang w:val="en-US"/>
              </w:rPr>
              <w:t>IQR (p25, p75)</w:t>
            </w:r>
          </w:p>
        </w:tc>
      </w:tr>
      <w:tr>
        <w:trPr>
          <w:trHeight w:val="445" w:hRule="atLeast"/>
        </w:trPr>
        <w:tc>
          <w:tcPr>
            <w:tcW w:w="2319" w:type="dxa"/>
            <w:vMerge w:val="restart"/>
            <w:tcBorders>
              <w:top w:val="single" w:color="auto" w:sz="4" w:space="0"/>
              <w:left w:val="nil"/>
              <w:bottom w:val="single" w:color="DDDDDD" w:themeColor="accent1" w:sz="4" w:space="0"/>
              <w:right w:val="nil"/>
            </w:tcBorders>
            <w:vAlign w:val="top"/>
          </w:tcPr>
          <w:p>
            <w:pPr>
              <w:pStyle w:val="67"/>
              <w:widowControl w:val="0"/>
              <w:suppressLineNumbers/>
              <w:jc w:val="both"/>
              <w:rPr>
                <w:rFonts w:hint="default" w:ascii="Times New Roman Regular" w:hAnsi="Times New Roman Regular" w:cs="Times New Roman Regular"/>
                <w:color w:val="000000"/>
              </w:rPr>
            </w:pPr>
            <w:ins w:id="307" w:author="Matías Castillo-Aguilar" w:date="2023-03-12T18:59:14Z">
              <w:r>
                <w:rPr>
                  <w:rFonts w:hint="default" w:ascii="Times New Roman Regular" w:hAnsi="Times New Roman Regular" w:cs="Times New Roman Regular"/>
                  <w:color w:val="000000"/>
                </w:rPr>
                <w:t>Anthropometric</w:t>
              </w:r>
            </w:ins>
          </w:p>
        </w:tc>
        <w:tc>
          <w:tcPr>
            <w:tcW w:w="2860" w:type="dxa"/>
            <w:tcBorders>
              <w:top w:val="single" w:color="auto" w:sz="4" w:space="0"/>
              <w:left w:val="nil"/>
              <w:bottom w:val="single" w:color="DDDDDD" w:themeColor="accent1" w:sz="4" w:space="0"/>
              <w:right w:val="nil"/>
            </w:tcBorders>
            <w:vAlign w:val="center"/>
          </w:tcPr>
          <w:p>
            <w:pPr>
              <w:pStyle w:val="67"/>
              <w:widowControl w:val="0"/>
              <w:suppressLineNumbers/>
              <w:jc w:val="left"/>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Weight</w:t>
            </w:r>
          </w:p>
        </w:tc>
        <w:tc>
          <w:tcPr>
            <w:tcW w:w="1256" w:type="dxa"/>
            <w:tcBorders>
              <w:top w:val="single" w:color="auto" w:sz="4" w:space="0"/>
              <w:left w:val="nil"/>
              <w:bottom w:val="single" w:color="DDDDDD" w:themeColor="accent1" w:sz="4" w:space="0"/>
              <w:right w:val="nil"/>
            </w:tcBorders>
            <w:vAlign w:val="center"/>
          </w:tcPr>
          <w:p>
            <w:pPr>
              <w:pStyle w:val="67"/>
              <w:widowControl w:val="0"/>
              <w:suppressLineNumbers/>
              <w:jc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72.9</w:t>
            </w:r>
          </w:p>
        </w:tc>
        <w:tc>
          <w:tcPr>
            <w:tcW w:w="1070" w:type="dxa"/>
            <w:tcBorders>
              <w:top w:val="single" w:color="auto" w:sz="4" w:space="0"/>
              <w:left w:val="nil"/>
              <w:bottom w:val="single" w:color="DDDDDD" w:themeColor="accent1" w:sz="4" w:space="0"/>
              <w:right w:val="nil"/>
            </w:tcBorders>
            <w:vAlign w:val="center"/>
          </w:tcPr>
          <w:p>
            <w:pPr>
              <w:pStyle w:val="67"/>
              <w:widowControl w:val="0"/>
              <w:suppressLineNumbers/>
              <w:jc w:val="righ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lang w:val="en-US"/>
              </w:rPr>
              <w:t>(</w:t>
            </w:r>
            <w:r>
              <w:rPr>
                <w:rFonts w:hint="default" w:ascii="Times New Roman Regular" w:hAnsi="Times New Roman Regular" w:cs="Times New Roman Regular"/>
                <w:color w:val="000000"/>
              </w:rPr>
              <w:t>68.6</w:t>
            </w:r>
            <w:r>
              <w:rPr>
                <w:rFonts w:hint="default" w:ascii="Times New Roman Regular" w:hAnsi="Times New Roman Regular" w:cs="Times New Roman Regular"/>
                <w:color w:val="000000"/>
                <w:lang w:val="en-US"/>
              </w:rPr>
              <w:t>,</w:t>
            </w:r>
          </w:p>
        </w:tc>
        <w:tc>
          <w:tcPr>
            <w:tcW w:w="1186" w:type="dxa"/>
            <w:tcBorders>
              <w:top w:val="single" w:color="auto" w:sz="4" w:space="0"/>
              <w:left w:val="nil"/>
              <w:bottom w:val="single" w:color="DDDDDD" w:themeColor="accent1" w:sz="4" w:space="0"/>
              <w:right w:val="nil"/>
            </w:tcBorders>
            <w:vAlign w:val="center"/>
          </w:tcPr>
          <w:p>
            <w:pPr>
              <w:pStyle w:val="67"/>
              <w:widowControl w:val="0"/>
              <w:suppressLineNumbers/>
              <w:ind w:firstLine="120" w:firstLineChars="50"/>
              <w:jc w:val="lef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rPr>
              <w:t>75.8</w:t>
            </w:r>
            <w:r>
              <w:rPr>
                <w:rFonts w:hint="default" w:ascii="Times New Roman Regular" w:hAnsi="Times New Roman Regular" w:cs="Times New Roman Regular"/>
                <w:color w:val="000000"/>
                <w:lang w:val="en-US"/>
              </w:rPr>
              <w:t>)</w:t>
            </w:r>
          </w:p>
        </w:tc>
      </w:tr>
      <w:tr>
        <w:trPr>
          <w:trHeight w:val="435" w:hRule="atLeast"/>
        </w:trPr>
        <w:tc>
          <w:tcPr>
            <w:tcW w:w="2319" w:type="dxa"/>
            <w:vMerge w:val="continue"/>
            <w:tcBorders>
              <w:top w:val="single" w:color="DDDDDD" w:themeColor="accent1" w:sz="4" w:space="0"/>
              <w:left w:val="nil"/>
              <w:bottom w:val="single" w:color="DDDDDD" w:themeColor="accent1" w:sz="4" w:space="0"/>
              <w:right w:val="nil"/>
            </w:tcBorders>
            <w:vAlign w:val="top"/>
          </w:tcPr>
          <w:p>
            <w:pPr>
              <w:pStyle w:val="67"/>
              <w:widowControl w:val="0"/>
              <w:suppressLineNumbers/>
              <w:jc w:val="both"/>
              <w:rPr>
                <w:rFonts w:hint="default" w:ascii="Times New Roman Regular" w:hAnsi="Times New Roman Regular" w:cs="Times New Roman Regular"/>
                <w:color w:val="000000"/>
              </w:rPr>
            </w:pPr>
          </w:p>
        </w:tc>
        <w:tc>
          <w:tcPr>
            <w:tcW w:w="286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left"/>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Height</w:t>
            </w:r>
          </w:p>
        </w:tc>
        <w:tc>
          <w:tcPr>
            <w:tcW w:w="1256"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170.2</w:t>
            </w:r>
          </w:p>
        </w:tc>
        <w:tc>
          <w:tcPr>
            <w:tcW w:w="107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righ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lang w:val="en-US"/>
              </w:rPr>
              <w:t>(</w:t>
            </w:r>
            <w:r>
              <w:rPr>
                <w:rFonts w:hint="default" w:ascii="Times New Roman Regular" w:hAnsi="Times New Roman Regular" w:cs="Times New Roman Regular"/>
                <w:color w:val="000000"/>
              </w:rPr>
              <w:t>167.8</w:t>
            </w:r>
            <w:r>
              <w:rPr>
                <w:rFonts w:hint="default" w:ascii="Times New Roman Regular" w:hAnsi="Times New Roman Regular" w:cs="Times New Roman Regular"/>
                <w:color w:val="000000"/>
                <w:lang w:val="en-US"/>
              </w:rPr>
              <w:t>,</w:t>
            </w:r>
          </w:p>
        </w:tc>
        <w:tc>
          <w:tcPr>
            <w:tcW w:w="1186" w:type="dxa"/>
            <w:tcBorders>
              <w:top w:val="single" w:color="DDDDDD" w:themeColor="accent1" w:sz="4" w:space="0"/>
              <w:left w:val="nil"/>
              <w:bottom w:val="single" w:color="DDDDDD" w:themeColor="accent1" w:sz="4" w:space="0"/>
              <w:right w:val="nil"/>
            </w:tcBorders>
            <w:vAlign w:val="center"/>
          </w:tcPr>
          <w:p>
            <w:pPr>
              <w:pStyle w:val="67"/>
              <w:widowControl w:val="0"/>
              <w:suppressLineNumbers/>
              <w:ind w:firstLine="120" w:firstLineChars="50"/>
              <w:jc w:val="lef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rPr>
              <w:t>179.1</w:t>
            </w:r>
            <w:r>
              <w:rPr>
                <w:rFonts w:hint="default" w:ascii="Times New Roman Regular" w:hAnsi="Times New Roman Regular" w:cs="Times New Roman Regular"/>
                <w:color w:val="000000"/>
                <w:lang w:val="en-US"/>
              </w:rPr>
              <w:t>)</w:t>
            </w:r>
          </w:p>
        </w:tc>
      </w:tr>
      <w:tr>
        <w:trPr>
          <w:trHeight w:val="435" w:hRule="atLeast"/>
        </w:trPr>
        <w:tc>
          <w:tcPr>
            <w:tcW w:w="2319" w:type="dxa"/>
            <w:vMerge w:val="continue"/>
            <w:tcBorders>
              <w:top w:val="single" w:color="DDDDDD" w:themeColor="accent1" w:sz="4" w:space="0"/>
              <w:left w:val="nil"/>
              <w:bottom w:val="single" w:color="DDDDDD" w:themeColor="accent1" w:sz="4" w:space="0"/>
              <w:right w:val="nil"/>
            </w:tcBorders>
            <w:vAlign w:val="top"/>
          </w:tcPr>
          <w:p>
            <w:pPr>
              <w:pStyle w:val="67"/>
              <w:widowControl w:val="0"/>
              <w:suppressLineNumbers/>
              <w:jc w:val="both"/>
              <w:rPr>
                <w:rFonts w:hint="default" w:ascii="Times New Roman Regular" w:hAnsi="Times New Roman Regular" w:cs="Times New Roman Regular"/>
                <w:color w:val="000000"/>
                <w:lang w:val="en-US"/>
              </w:rPr>
            </w:pPr>
          </w:p>
        </w:tc>
        <w:tc>
          <w:tcPr>
            <w:tcW w:w="286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left"/>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Body mass index</w:t>
            </w:r>
          </w:p>
        </w:tc>
        <w:tc>
          <w:tcPr>
            <w:tcW w:w="1256"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24.9</w:t>
            </w:r>
          </w:p>
        </w:tc>
        <w:tc>
          <w:tcPr>
            <w:tcW w:w="107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righ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lang w:val="en-US"/>
              </w:rPr>
              <w:t>(</w:t>
            </w:r>
            <w:r>
              <w:rPr>
                <w:rFonts w:hint="default" w:ascii="Times New Roman Regular" w:hAnsi="Times New Roman Regular" w:cs="Times New Roman Regular"/>
                <w:color w:val="000000"/>
              </w:rPr>
              <w:t>22.4</w:t>
            </w:r>
            <w:r>
              <w:rPr>
                <w:rFonts w:hint="default" w:ascii="Times New Roman Regular" w:hAnsi="Times New Roman Regular" w:cs="Times New Roman Regular"/>
                <w:color w:val="000000"/>
                <w:lang w:val="en-US"/>
              </w:rPr>
              <w:t>,</w:t>
            </w:r>
          </w:p>
        </w:tc>
        <w:tc>
          <w:tcPr>
            <w:tcW w:w="1186" w:type="dxa"/>
            <w:tcBorders>
              <w:top w:val="single" w:color="DDDDDD" w:themeColor="accent1" w:sz="4" w:space="0"/>
              <w:left w:val="nil"/>
              <w:bottom w:val="single" w:color="DDDDDD" w:themeColor="accent1" w:sz="4" w:space="0"/>
              <w:right w:val="nil"/>
            </w:tcBorders>
            <w:vAlign w:val="center"/>
          </w:tcPr>
          <w:p>
            <w:pPr>
              <w:pStyle w:val="67"/>
              <w:widowControl w:val="0"/>
              <w:suppressLineNumbers/>
              <w:ind w:firstLine="120" w:firstLineChars="50"/>
              <w:jc w:val="lef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rPr>
              <w:t>26.4</w:t>
            </w:r>
            <w:r>
              <w:rPr>
                <w:rFonts w:hint="default" w:ascii="Times New Roman Regular" w:hAnsi="Times New Roman Regular" w:cs="Times New Roman Regular"/>
                <w:color w:val="000000"/>
                <w:lang w:val="en-US"/>
              </w:rPr>
              <w:t>)</w:t>
            </w:r>
          </w:p>
        </w:tc>
      </w:tr>
      <w:tr>
        <w:trPr>
          <w:trHeight w:val="435" w:hRule="atLeast"/>
          <w:ins w:id="308" w:author="Matías Castillo-Aguilar" w:date="2023-03-12T19:00:26Z"/>
        </w:trPr>
        <w:tc>
          <w:tcPr>
            <w:tcW w:w="2319" w:type="dxa"/>
            <w:vMerge w:val="continue"/>
            <w:tcBorders>
              <w:top w:val="single" w:color="DDDDDD" w:themeColor="accent1" w:sz="4" w:space="0"/>
              <w:left w:val="nil"/>
              <w:bottom w:val="single" w:color="DDDDDD" w:themeColor="accent1" w:sz="4" w:space="0"/>
              <w:right w:val="nil"/>
            </w:tcBorders>
            <w:vAlign w:val="top"/>
          </w:tcPr>
          <w:p>
            <w:pPr>
              <w:pStyle w:val="67"/>
              <w:widowControl w:val="0"/>
              <w:suppressLineNumbers/>
              <w:jc w:val="both"/>
              <w:rPr>
                <w:ins w:id="309" w:author="Matías Castillo-Aguilar" w:date="2023-03-12T19:00:26Z"/>
                <w:rFonts w:hint="default" w:ascii="Times New Roman Regular" w:hAnsi="Times New Roman Regular" w:cs="Times New Roman Regular"/>
                <w:color w:val="000000"/>
                <w:lang w:val="en-US"/>
              </w:rPr>
            </w:pPr>
          </w:p>
        </w:tc>
        <w:tc>
          <w:tcPr>
            <w:tcW w:w="286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left"/>
              <w:rPr>
                <w:ins w:id="310" w:author="Matías Castillo-Aguilar" w:date="2023-03-12T19:00:26Z"/>
                <w:rFonts w:hint="default" w:ascii="Times New Roman Regular" w:hAnsi="Times New Roman Regular" w:cs="Times New Roman Regular" w:eastAsiaTheme="minorHAnsi"/>
                <w:color w:val="000000"/>
                <w:sz w:val="24"/>
                <w:szCs w:val="24"/>
                <w:lang w:val="en-US" w:eastAsia="en-US" w:bidi="ar-SA"/>
              </w:rPr>
            </w:pPr>
            <w:r>
              <w:rPr>
                <w:rFonts w:hint="default" w:ascii="Times New Roman Regular" w:hAnsi="Times New Roman Regular" w:cs="Times New Roman Regular"/>
                <w:color w:val="000000"/>
              </w:rPr>
              <w:t>Waist-Hip ratio</w:t>
            </w:r>
          </w:p>
        </w:tc>
        <w:tc>
          <w:tcPr>
            <w:tcW w:w="1256"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center"/>
              <w:rPr>
                <w:ins w:id="311" w:author="Matías Castillo-Aguilar" w:date="2023-03-12T19:00:26Z"/>
                <w:rFonts w:hint="default" w:ascii="Times New Roman Regular" w:hAnsi="Times New Roman Regular" w:cs="Times New Roman Regular" w:eastAsiaTheme="minorHAnsi"/>
                <w:color w:val="000000"/>
                <w:sz w:val="24"/>
                <w:szCs w:val="24"/>
                <w:lang w:val="en-US" w:eastAsia="en-US" w:bidi="ar-SA"/>
              </w:rPr>
            </w:pPr>
            <w:r>
              <w:rPr>
                <w:rFonts w:hint="default" w:ascii="Times New Roman Regular" w:hAnsi="Times New Roman Regular" w:cs="Times New Roman Regular"/>
                <w:color w:val="000000"/>
              </w:rPr>
              <w:t>0.8</w:t>
            </w:r>
          </w:p>
        </w:tc>
        <w:tc>
          <w:tcPr>
            <w:tcW w:w="107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right"/>
              <w:rPr>
                <w:ins w:id="312" w:author="Matías Castillo-Aguilar" w:date="2023-03-12T19:00:26Z"/>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lang w:val="en-US"/>
              </w:rPr>
              <w:t>(</w:t>
            </w:r>
            <w:r>
              <w:rPr>
                <w:rFonts w:hint="default" w:ascii="Times New Roman Regular" w:hAnsi="Times New Roman Regular" w:cs="Times New Roman Regular"/>
                <w:color w:val="000000"/>
              </w:rPr>
              <w:t>0.8</w:t>
            </w:r>
            <w:r>
              <w:rPr>
                <w:rFonts w:hint="default" w:ascii="Times New Roman Regular" w:hAnsi="Times New Roman Regular" w:cs="Times New Roman Regular"/>
                <w:color w:val="000000"/>
                <w:lang w:val="en-US"/>
              </w:rPr>
              <w:t>,</w:t>
            </w:r>
          </w:p>
        </w:tc>
        <w:tc>
          <w:tcPr>
            <w:tcW w:w="1186" w:type="dxa"/>
            <w:tcBorders>
              <w:top w:val="single" w:color="DDDDDD" w:themeColor="accent1" w:sz="4" w:space="0"/>
              <w:left w:val="nil"/>
              <w:bottom w:val="single" w:color="DDDDDD" w:themeColor="accent1" w:sz="4" w:space="0"/>
              <w:right w:val="nil"/>
            </w:tcBorders>
            <w:vAlign w:val="center"/>
          </w:tcPr>
          <w:p>
            <w:pPr>
              <w:pStyle w:val="67"/>
              <w:widowControl w:val="0"/>
              <w:suppressLineNumbers/>
              <w:ind w:firstLine="120" w:firstLineChars="50"/>
              <w:jc w:val="left"/>
              <w:rPr>
                <w:ins w:id="313" w:author="Matías Castillo-Aguilar" w:date="2023-03-12T19:00:26Z"/>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rPr>
              <w:t>0.9</w:t>
            </w:r>
            <w:r>
              <w:rPr>
                <w:rFonts w:hint="default" w:ascii="Times New Roman Regular" w:hAnsi="Times New Roman Regular" w:cs="Times New Roman Regular"/>
                <w:color w:val="000000"/>
                <w:lang w:val="en-US"/>
              </w:rPr>
              <w:t>)</w:t>
            </w:r>
          </w:p>
        </w:tc>
      </w:tr>
      <w:tr>
        <w:trPr>
          <w:trHeight w:val="435" w:hRule="atLeast"/>
        </w:trPr>
        <w:tc>
          <w:tcPr>
            <w:tcW w:w="2319" w:type="dxa"/>
            <w:vMerge w:val="restart"/>
            <w:tcBorders>
              <w:top w:val="single" w:color="DDDDDD" w:themeColor="accent1" w:sz="4" w:space="0"/>
              <w:left w:val="nil"/>
              <w:bottom w:val="single" w:color="DDDDDD" w:themeColor="accent1" w:sz="4" w:space="0"/>
              <w:right w:val="nil"/>
            </w:tcBorders>
            <w:vAlign w:val="top"/>
          </w:tcPr>
          <w:p>
            <w:pPr>
              <w:pStyle w:val="67"/>
              <w:widowControl w:val="0"/>
              <w:suppressLineNumbers/>
              <w:jc w:val="both"/>
              <w:rPr>
                <w:rFonts w:hint="default" w:ascii="Times New Roman Regular" w:hAnsi="Times New Roman Regular" w:cs="Times New Roman Regular"/>
                <w:color w:val="000000"/>
              </w:rPr>
            </w:pPr>
            <w:ins w:id="314" w:author="Matías Castillo-Aguilar" w:date="2023-03-12T19:01:06Z">
              <w:r>
                <w:rPr>
                  <w:rFonts w:hint="default" w:ascii="Times New Roman Regular" w:hAnsi="Times New Roman Regular" w:cs="Times New Roman Regular"/>
                  <w:color w:val="000000"/>
                </w:rPr>
                <w:t>Musculoskeletal</w:t>
              </w:r>
            </w:ins>
          </w:p>
        </w:tc>
        <w:tc>
          <w:tcPr>
            <w:tcW w:w="286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left"/>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Muscle bone index</w:t>
            </w:r>
          </w:p>
        </w:tc>
        <w:tc>
          <w:tcPr>
            <w:tcW w:w="1256"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2.7</w:t>
            </w:r>
          </w:p>
        </w:tc>
        <w:tc>
          <w:tcPr>
            <w:tcW w:w="107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righ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lang w:val="en-US"/>
              </w:rPr>
              <w:t>(</w:t>
            </w:r>
            <w:r>
              <w:rPr>
                <w:rFonts w:hint="default" w:ascii="Times New Roman Regular" w:hAnsi="Times New Roman Regular" w:cs="Times New Roman Regular"/>
                <w:color w:val="000000"/>
              </w:rPr>
              <w:t>2.6</w:t>
            </w:r>
            <w:r>
              <w:rPr>
                <w:rFonts w:hint="default" w:ascii="Times New Roman Regular" w:hAnsi="Times New Roman Regular" w:cs="Times New Roman Regular"/>
                <w:color w:val="000000"/>
                <w:lang w:val="en-US"/>
              </w:rPr>
              <w:t>,</w:t>
            </w:r>
          </w:p>
        </w:tc>
        <w:tc>
          <w:tcPr>
            <w:tcW w:w="1186" w:type="dxa"/>
            <w:tcBorders>
              <w:top w:val="single" w:color="DDDDDD" w:themeColor="accent1" w:sz="4" w:space="0"/>
              <w:left w:val="nil"/>
              <w:bottom w:val="single" w:color="DDDDDD" w:themeColor="accent1" w:sz="4" w:space="0"/>
              <w:right w:val="nil"/>
            </w:tcBorders>
            <w:vAlign w:val="center"/>
          </w:tcPr>
          <w:p>
            <w:pPr>
              <w:pStyle w:val="67"/>
              <w:widowControl w:val="0"/>
              <w:suppressLineNumbers/>
              <w:ind w:firstLine="120" w:firstLineChars="50"/>
              <w:jc w:val="lef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rPr>
              <w:t>2.8</w:t>
            </w:r>
            <w:r>
              <w:rPr>
                <w:rFonts w:hint="default" w:ascii="Times New Roman Regular" w:hAnsi="Times New Roman Regular" w:cs="Times New Roman Regular"/>
                <w:color w:val="000000"/>
                <w:lang w:val="en-US"/>
              </w:rPr>
              <w:t>)</w:t>
            </w:r>
          </w:p>
        </w:tc>
      </w:tr>
      <w:tr>
        <w:trPr>
          <w:trHeight w:val="435" w:hRule="atLeast"/>
        </w:trPr>
        <w:tc>
          <w:tcPr>
            <w:tcW w:w="2319" w:type="dxa"/>
            <w:vMerge w:val="continue"/>
            <w:tcBorders>
              <w:top w:val="single" w:color="DDDDDD" w:themeColor="accent1" w:sz="4" w:space="0"/>
              <w:left w:val="nil"/>
              <w:bottom w:val="single" w:color="DDDDDD" w:themeColor="accent1" w:sz="4" w:space="0"/>
              <w:right w:val="nil"/>
            </w:tcBorders>
            <w:vAlign w:val="top"/>
          </w:tcPr>
          <w:p>
            <w:pPr>
              <w:pStyle w:val="67"/>
              <w:widowControl w:val="0"/>
              <w:suppressLineNumbers/>
              <w:jc w:val="both"/>
              <w:rPr>
                <w:rFonts w:hint="default" w:ascii="Times New Roman Regular" w:hAnsi="Times New Roman Regular" w:cs="Times New Roman Regular"/>
                <w:color w:val="000000"/>
              </w:rPr>
            </w:pPr>
          </w:p>
        </w:tc>
        <w:tc>
          <w:tcPr>
            <w:tcW w:w="286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left"/>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Skeletal muscle index</w:t>
            </w:r>
          </w:p>
        </w:tc>
        <w:tc>
          <w:tcPr>
            <w:tcW w:w="1256"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8.2</w:t>
            </w:r>
          </w:p>
        </w:tc>
        <w:tc>
          <w:tcPr>
            <w:tcW w:w="107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righ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lang w:val="en-US"/>
              </w:rPr>
              <w:t>(</w:t>
            </w:r>
            <w:r>
              <w:rPr>
                <w:rFonts w:hint="default" w:ascii="Times New Roman Regular" w:hAnsi="Times New Roman Regular" w:cs="Times New Roman Regular"/>
                <w:color w:val="000000"/>
              </w:rPr>
              <w:t>7.9</w:t>
            </w:r>
            <w:r>
              <w:rPr>
                <w:rFonts w:hint="default" w:ascii="Times New Roman Regular" w:hAnsi="Times New Roman Regular" w:cs="Times New Roman Regular"/>
                <w:color w:val="000000"/>
                <w:lang w:val="en-US"/>
              </w:rPr>
              <w:t>,</w:t>
            </w:r>
          </w:p>
        </w:tc>
        <w:tc>
          <w:tcPr>
            <w:tcW w:w="1186" w:type="dxa"/>
            <w:tcBorders>
              <w:top w:val="single" w:color="DDDDDD" w:themeColor="accent1" w:sz="4" w:space="0"/>
              <w:left w:val="nil"/>
              <w:bottom w:val="single" w:color="DDDDDD" w:themeColor="accent1" w:sz="4" w:space="0"/>
              <w:right w:val="nil"/>
            </w:tcBorders>
            <w:vAlign w:val="center"/>
          </w:tcPr>
          <w:p>
            <w:pPr>
              <w:pStyle w:val="67"/>
              <w:widowControl w:val="0"/>
              <w:suppressLineNumbers/>
              <w:ind w:firstLine="120" w:firstLineChars="50"/>
              <w:jc w:val="lef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rPr>
              <w:t>8.8</w:t>
            </w:r>
            <w:r>
              <w:rPr>
                <w:rFonts w:hint="default" w:ascii="Times New Roman Regular" w:hAnsi="Times New Roman Regular" w:cs="Times New Roman Regular"/>
                <w:color w:val="000000"/>
                <w:lang w:val="en-US"/>
              </w:rPr>
              <w:t>)</w:t>
            </w:r>
          </w:p>
        </w:tc>
      </w:tr>
      <w:tr>
        <w:trPr>
          <w:trHeight w:val="435" w:hRule="atLeast"/>
        </w:trPr>
        <w:tc>
          <w:tcPr>
            <w:tcW w:w="2319" w:type="dxa"/>
            <w:vMerge w:val="continue"/>
            <w:tcBorders>
              <w:top w:val="single" w:color="DDDDDD" w:themeColor="accent1" w:sz="4" w:space="0"/>
              <w:left w:val="nil"/>
              <w:bottom w:val="single" w:color="DDDDDD" w:themeColor="accent1" w:sz="4" w:space="0"/>
              <w:right w:val="nil"/>
            </w:tcBorders>
            <w:vAlign w:val="top"/>
          </w:tcPr>
          <w:p>
            <w:pPr>
              <w:pStyle w:val="67"/>
              <w:widowControl w:val="0"/>
              <w:suppressLineNumbers/>
              <w:jc w:val="both"/>
              <w:rPr>
                <w:rFonts w:hint="default" w:ascii="Times New Roman Regular" w:hAnsi="Times New Roman Regular" w:cs="Times New Roman Regular"/>
                <w:color w:val="000000"/>
                <w:lang w:val="en-US"/>
              </w:rPr>
            </w:pPr>
          </w:p>
        </w:tc>
        <w:tc>
          <w:tcPr>
            <w:tcW w:w="286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left"/>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Skeletal muscle mass</w:t>
            </w:r>
          </w:p>
        </w:tc>
        <w:tc>
          <w:tcPr>
            <w:tcW w:w="1256"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32.0</w:t>
            </w:r>
          </w:p>
        </w:tc>
        <w:tc>
          <w:tcPr>
            <w:tcW w:w="107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righ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lang w:val="en-US"/>
              </w:rPr>
              <w:t>(</w:t>
            </w:r>
            <w:r>
              <w:rPr>
                <w:rFonts w:hint="default" w:ascii="Times New Roman Regular" w:hAnsi="Times New Roman Regular" w:cs="Times New Roman Regular"/>
                <w:color w:val="000000"/>
              </w:rPr>
              <w:t>31.0</w:t>
            </w:r>
            <w:r>
              <w:rPr>
                <w:rFonts w:hint="default" w:ascii="Times New Roman Regular" w:hAnsi="Times New Roman Regular" w:cs="Times New Roman Regular"/>
                <w:color w:val="000000"/>
                <w:lang w:val="en-US"/>
              </w:rPr>
              <w:t>,</w:t>
            </w:r>
          </w:p>
        </w:tc>
        <w:tc>
          <w:tcPr>
            <w:tcW w:w="1186" w:type="dxa"/>
            <w:tcBorders>
              <w:top w:val="single" w:color="DDDDDD" w:themeColor="accent1" w:sz="4" w:space="0"/>
              <w:left w:val="nil"/>
              <w:bottom w:val="single" w:color="DDDDDD" w:themeColor="accent1" w:sz="4" w:space="0"/>
              <w:right w:val="nil"/>
            </w:tcBorders>
            <w:vAlign w:val="center"/>
          </w:tcPr>
          <w:p>
            <w:pPr>
              <w:pStyle w:val="67"/>
              <w:widowControl w:val="0"/>
              <w:suppressLineNumbers/>
              <w:ind w:firstLine="120" w:firstLineChars="50"/>
              <w:jc w:val="lef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rPr>
              <w:t>35.8</w:t>
            </w:r>
            <w:r>
              <w:rPr>
                <w:rFonts w:hint="default" w:ascii="Times New Roman Regular" w:hAnsi="Times New Roman Regular" w:cs="Times New Roman Regular"/>
                <w:color w:val="000000"/>
                <w:lang w:val="en-US"/>
              </w:rPr>
              <w:t>)</w:t>
            </w:r>
          </w:p>
        </w:tc>
      </w:tr>
      <w:tr>
        <w:trPr>
          <w:trHeight w:val="435" w:hRule="atLeast"/>
        </w:trPr>
        <w:tc>
          <w:tcPr>
            <w:tcW w:w="2319" w:type="dxa"/>
            <w:vMerge w:val="continue"/>
            <w:tcBorders>
              <w:top w:val="single" w:color="DDDDDD" w:themeColor="accent1" w:sz="4" w:space="0"/>
              <w:left w:val="nil"/>
              <w:bottom w:val="single" w:color="DDDDDD" w:themeColor="accent1" w:sz="4" w:space="0"/>
              <w:right w:val="nil"/>
            </w:tcBorders>
            <w:vAlign w:val="top"/>
          </w:tcPr>
          <w:p>
            <w:pPr>
              <w:pStyle w:val="67"/>
              <w:widowControl w:val="0"/>
              <w:suppressLineNumbers/>
              <w:jc w:val="both"/>
              <w:rPr>
                <w:rFonts w:hint="default" w:ascii="Times New Roman Regular" w:hAnsi="Times New Roman Regular" w:cs="Times New Roman Regular"/>
                <w:color w:val="000000"/>
              </w:rPr>
            </w:pPr>
          </w:p>
        </w:tc>
        <w:tc>
          <w:tcPr>
            <w:tcW w:w="286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left"/>
              <w:rPr>
                <w:rFonts w:hint="default" w:ascii="Times New Roman Regular" w:hAnsi="Times New Roman Regular" w:cs="Times New Roman Regular" w:eastAsiaTheme="minorHAnsi"/>
                <w:color w:val="000000"/>
                <w:sz w:val="24"/>
                <w:szCs w:val="24"/>
                <w:lang w:val="en-US" w:eastAsia="en-US" w:bidi="ar-SA"/>
              </w:rPr>
            </w:pPr>
            <w:r>
              <w:rPr>
                <w:rFonts w:hint="default" w:ascii="Times New Roman Regular" w:hAnsi="Times New Roman Regular" w:cs="Times New Roman Regular"/>
                <w:color w:val="000000"/>
              </w:rPr>
              <w:t>Muscle mass</w:t>
            </w:r>
          </w:p>
        </w:tc>
        <w:tc>
          <w:tcPr>
            <w:tcW w:w="1256"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center"/>
              <w:rPr>
                <w:rFonts w:hint="default" w:ascii="Times New Roman Regular" w:hAnsi="Times New Roman Regular" w:cs="Times New Roman Regular" w:eastAsiaTheme="minorHAnsi"/>
                <w:color w:val="000000"/>
                <w:sz w:val="24"/>
                <w:szCs w:val="24"/>
                <w:lang w:val="en-US" w:eastAsia="en-US" w:bidi="ar-SA"/>
              </w:rPr>
            </w:pPr>
            <w:r>
              <w:rPr>
                <w:rFonts w:hint="default" w:ascii="Times New Roman Regular" w:hAnsi="Times New Roman Regular" w:cs="Times New Roman Regular"/>
                <w:color w:val="000000"/>
              </w:rPr>
              <w:t>42.3</w:t>
            </w:r>
          </w:p>
        </w:tc>
        <w:tc>
          <w:tcPr>
            <w:tcW w:w="107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righ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lang w:val="en-US"/>
              </w:rPr>
              <w:t>(</w:t>
            </w:r>
            <w:r>
              <w:rPr>
                <w:rFonts w:hint="default" w:ascii="Times New Roman Regular" w:hAnsi="Times New Roman Regular" w:cs="Times New Roman Regular"/>
                <w:color w:val="000000"/>
              </w:rPr>
              <w:t>41.2</w:t>
            </w:r>
            <w:r>
              <w:rPr>
                <w:rFonts w:hint="default" w:ascii="Times New Roman Regular" w:hAnsi="Times New Roman Regular" w:cs="Times New Roman Regular"/>
                <w:color w:val="000000"/>
                <w:lang w:val="en-US"/>
              </w:rPr>
              <w:t>,</w:t>
            </w:r>
          </w:p>
        </w:tc>
        <w:tc>
          <w:tcPr>
            <w:tcW w:w="1186" w:type="dxa"/>
            <w:tcBorders>
              <w:top w:val="single" w:color="DDDDDD" w:themeColor="accent1" w:sz="4" w:space="0"/>
              <w:left w:val="nil"/>
              <w:bottom w:val="single" w:color="DDDDDD" w:themeColor="accent1" w:sz="4" w:space="0"/>
              <w:right w:val="nil"/>
            </w:tcBorders>
            <w:vAlign w:val="center"/>
          </w:tcPr>
          <w:p>
            <w:pPr>
              <w:pStyle w:val="67"/>
              <w:widowControl w:val="0"/>
              <w:suppressLineNumbers/>
              <w:ind w:firstLine="120" w:firstLineChars="50"/>
              <w:jc w:val="lef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rPr>
              <w:t>45.2</w:t>
            </w:r>
            <w:r>
              <w:rPr>
                <w:rFonts w:hint="default" w:ascii="Times New Roman Regular" w:hAnsi="Times New Roman Regular" w:cs="Times New Roman Regular"/>
                <w:color w:val="000000"/>
                <w:lang w:val="en-US"/>
              </w:rPr>
              <w:t>)</w:t>
            </w:r>
          </w:p>
        </w:tc>
      </w:tr>
      <w:tr>
        <w:trPr>
          <w:trHeight w:val="435" w:hRule="atLeast"/>
        </w:trPr>
        <w:tc>
          <w:tcPr>
            <w:tcW w:w="2319" w:type="dxa"/>
            <w:vMerge w:val="continue"/>
            <w:tcBorders>
              <w:top w:val="single" w:color="DDDDDD" w:themeColor="accent1" w:sz="4" w:space="0"/>
              <w:left w:val="nil"/>
              <w:bottom w:val="single" w:color="DDDDDD" w:themeColor="accent1" w:sz="4" w:space="0"/>
              <w:right w:val="nil"/>
            </w:tcBorders>
            <w:vAlign w:val="top"/>
          </w:tcPr>
          <w:p>
            <w:pPr>
              <w:pStyle w:val="67"/>
              <w:widowControl w:val="0"/>
              <w:suppressLineNumbers/>
              <w:jc w:val="both"/>
              <w:rPr>
                <w:rFonts w:hint="default" w:ascii="Times New Roman Regular" w:hAnsi="Times New Roman Regular" w:cs="Times New Roman Regular"/>
                <w:color w:val="000000"/>
              </w:rPr>
            </w:pPr>
          </w:p>
        </w:tc>
        <w:tc>
          <w:tcPr>
            <w:tcW w:w="286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left"/>
              <w:rPr>
                <w:rFonts w:hint="default" w:ascii="Times New Roman Regular" w:hAnsi="Times New Roman Regular" w:cs="Times New Roman Regular" w:eastAsiaTheme="minorHAnsi"/>
                <w:color w:val="000000"/>
                <w:sz w:val="24"/>
                <w:szCs w:val="24"/>
                <w:lang w:val="en-US" w:eastAsia="en-US" w:bidi="ar-SA"/>
              </w:rPr>
            </w:pPr>
            <w:r>
              <w:rPr>
                <w:rFonts w:hint="default" w:ascii="Times New Roman Regular" w:hAnsi="Times New Roman Regular" w:cs="Times New Roman Regular"/>
                <w:color w:val="000000"/>
              </w:rPr>
              <w:t>Bone mass</w:t>
            </w:r>
          </w:p>
        </w:tc>
        <w:tc>
          <w:tcPr>
            <w:tcW w:w="1256"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center"/>
              <w:rPr>
                <w:rFonts w:hint="default" w:ascii="Times New Roman Regular" w:hAnsi="Times New Roman Regular" w:cs="Times New Roman Regular" w:eastAsiaTheme="minorHAnsi"/>
                <w:color w:val="000000"/>
                <w:sz w:val="24"/>
                <w:szCs w:val="24"/>
                <w:lang w:val="en-US" w:eastAsia="en-US" w:bidi="ar-SA"/>
              </w:rPr>
            </w:pPr>
            <w:r>
              <w:rPr>
                <w:rFonts w:hint="default" w:ascii="Times New Roman Regular" w:hAnsi="Times New Roman Regular" w:cs="Times New Roman Regular"/>
                <w:color w:val="000000"/>
              </w:rPr>
              <w:t>15.3</w:t>
            </w:r>
          </w:p>
        </w:tc>
        <w:tc>
          <w:tcPr>
            <w:tcW w:w="107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righ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lang w:val="en-US"/>
              </w:rPr>
              <w:t>(</w:t>
            </w:r>
            <w:r>
              <w:rPr>
                <w:rFonts w:hint="default" w:ascii="Times New Roman Regular" w:hAnsi="Times New Roman Regular" w:cs="Times New Roman Regular"/>
                <w:color w:val="000000"/>
              </w:rPr>
              <w:t>14.9</w:t>
            </w:r>
            <w:r>
              <w:rPr>
                <w:rFonts w:hint="default" w:ascii="Times New Roman Regular" w:hAnsi="Times New Roman Regular" w:cs="Times New Roman Regular"/>
                <w:color w:val="000000"/>
                <w:lang w:val="en-US"/>
              </w:rPr>
              <w:t>,</w:t>
            </w:r>
          </w:p>
        </w:tc>
        <w:tc>
          <w:tcPr>
            <w:tcW w:w="1186" w:type="dxa"/>
            <w:tcBorders>
              <w:top w:val="single" w:color="DDDDDD" w:themeColor="accent1" w:sz="4" w:space="0"/>
              <w:left w:val="nil"/>
              <w:bottom w:val="single" w:color="DDDDDD" w:themeColor="accent1" w:sz="4" w:space="0"/>
              <w:right w:val="nil"/>
            </w:tcBorders>
            <w:vAlign w:val="center"/>
          </w:tcPr>
          <w:p>
            <w:pPr>
              <w:pStyle w:val="67"/>
              <w:widowControl w:val="0"/>
              <w:suppressLineNumbers/>
              <w:ind w:firstLine="120" w:firstLineChars="50"/>
              <w:jc w:val="lef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rPr>
              <w:t>16.5</w:t>
            </w:r>
            <w:r>
              <w:rPr>
                <w:rFonts w:hint="default" w:ascii="Times New Roman Regular" w:hAnsi="Times New Roman Regular" w:cs="Times New Roman Regular"/>
                <w:color w:val="000000"/>
                <w:lang w:val="en-US"/>
              </w:rPr>
              <w:t>)</w:t>
            </w:r>
          </w:p>
        </w:tc>
      </w:tr>
      <w:tr>
        <w:trPr>
          <w:trHeight w:val="435" w:hRule="atLeast"/>
        </w:trPr>
        <w:tc>
          <w:tcPr>
            <w:tcW w:w="2319" w:type="dxa"/>
            <w:vMerge w:val="continue"/>
            <w:tcBorders>
              <w:top w:val="single" w:color="DDDDDD" w:themeColor="accent1" w:sz="4" w:space="0"/>
              <w:left w:val="nil"/>
              <w:bottom w:val="single" w:color="DDDDDD" w:themeColor="accent1" w:sz="4" w:space="0"/>
              <w:right w:val="nil"/>
            </w:tcBorders>
            <w:vAlign w:val="top"/>
          </w:tcPr>
          <w:p>
            <w:pPr>
              <w:pStyle w:val="67"/>
              <w:widowControl w:val="0"/>
              <w:suppressLineNumbers/>
              <w:jc w:val="both"/>
              <w:rPr>
                <w:rFonts w:hint="default" w:ascii="Times New Roman Regular" w:hAnsi="Times New Roman Regular" w:cs="Times New Roman Regular"/>
                <w:color w:val="000000"/>
              </w:rPr>
            </w:pPr>
          </w:p>
        </w:tc>
        <w:tc>
          <w:tcPr>
            <w:tcW w:w="286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left"/>
              <w:rPr>
                <w:rFonts w:hint="default" w:ascii="Times New Roman Regular" w:hAnsi="Times New Roman Regular" w:cs="Times New Roman Regular" w:eastAsiaTheme="minorHAnsi"/>
                <w:color w:val="000000"/>
                <w:sz w:val="24"/>
                <w:szCs w:val="24"/>
                <w:lang w:val="en-US" w:eastAsia="en-US" w:bidi="ar-SA"/>
              </w:rPr>
            </w:pPr>
            <w:r>
              <w:rPr>
                <w:rFonts w:hint="default" w:ascii="Times New Roman Regular" w:hAnsi="Times New Roman Regular" w:cs="Times New Roman Regular"/>
                <w:color w:val="000000"/>
              </w:rPr>
              <w:t>Residual mass</w:t>
            </w:r>
          </w:p>
        </w:tc>
        <w:tc>
          <w:tcPr>
            <w:tcW w:w="1256"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center"/>
              <w:rPr>
                <w:rFonts w:hint="default" w:ascii="Times New Roman Regular" w:hAnsi="Times New Roman Regular" w:cs="Times New Roman Regular" w:eastAsiaTheme="minorHAnsi"/>
                <w:color w:val="000000"/>
                <w:sz w:val="24"/>
                <w:szCs w:val="24"/>
                <w:lang w:val="en-US" w:eastAsia="en-US" w:bidi="ar-SA"/>
              </w:rPr>
            </w:pPr>
            <w:r>
              <w:rPr>
                <w:rFonts w:hint="default" w:ascii="Times New Roman Regular" w:hAnsi="Times New Roman Regular" w:cs="Times New Roman Regular"/>
                <w:color w:val="000000"/>
              </w:rPr>
              <w:t>28.6</w:t>
            </w:r>
          </w:p>
        </w:tc>
        <w:tc>
          <w:tcPr>
            <w:tcW w:w="107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righ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lang w:val="en-US"/>
              </w:rPr>
              <w:t>(</w:t>
            </w:r>
            <w:r>
              <w:rPr>
                <w:rFonts w:hint="default" w:ascii="Times New Roman Regular" w:hAnsi="Times New Roman Regular" w:cs="Times New Roman Regular"/>
                <w:color w:val="000000"/>
              </w:rPr>
              <w:t>27.6</w:t>
            </w:r>
            <w:r>
              <w:rPr>
                <w:rFonts w:hint="default" w:ascii="Times New Roman Regular" w:hAnsi="Times New Roman Regular" w:cs="Times New Roman Regular"/>
                <w:color w:val="000000"/>
                <w:lang w:val="en-US"/>
              </w:rPr>
              <w:t>,</w:t>
            </w:r>
          </w:p>
        </w:tc>
        <w:tc>
          <w:tcPr>
            <w:tcW w:w="1186" w:type="dxa"/>
            <w:tcBorders>
              <w:top w:val="single" w:color="DDDDDD" w:themeColor="accent1" w:sz="4" w:space="0"/>
              <w:left w:val="nil"/>
              <w:bottom w:val="single" w:color="DDDDDD" w:themeColor="accent1" w:sz="4" w:space="0"/>
              <w:right w:val="nil"/>
            </w:tcBorders>
            <w:vAlign w:val="center"/>
          </w:tcPr>
          <w:p>
            <w:pPr>
              <w:pStyle w:val="67"/>
              <w:widowControl w:val="0"/>
              <w:suppressLineNumbers/>
              <w:ind w:firstLine="120" w:firstLineChars="50"/>
              <w:jc w:val="lef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rPr>
              <w:t>29.4</w:t>
            </w:r>
            <w:r>
              <w:rPr>
                <w:rFonts w:hint="default" w:ascii="Times New Roman Regular" w:hAnsi="Times New Roman Regular" w:cs="Times New Roman Regular"/>
                <w:color w:val="000000"/>
                <w:lang w:val="en-US"/>
              </w:rPr>
              <w:t>)</w:t>
            </w:r>
          </w:p>
        </w:tc>
      </w:tr>
      <w:tr>
        <w:trPr>
          <w:trHeight w:val="435" w:hRule="atLeast"/>
          <w:ins w:id="315" w:author="Matías Castillo-Aguilar" w:date="2023-03-12T19:01:32Z"/>
        </w:trPr>
        <w:tc>
          <w:tcPr>
            <w:tcW w:w="2319" w:type="dxa"/>
            <w:vMerge w:val="restart"/>
            <w:tcBorders>
              <w:top w:val="single" w:color="DDDDDD" w:themeColor="accent1" w:sz="4" w:space="0"/>
              <w:left w:val="nil"/>
              <w:bottom w:val="single" w:color="DDDDDD" w:themeColor="accent1" w:sz="4" w:space="0"/>
              <w:right w:val="nil"/>
            </w:tcBorders>
            <w:vAlign w:val="top"/>
          </w:tcPr>
          <w:p>
            <w:pPr>
              <w:pStyle w:val="67"/>
              <w:widowControl w:val="0"/>
              <w:suppressLineNumbers/>
              <w:jc w:val="both"/>
              <w:rPr>
                <w:ins w:id="316" w:author="Matías Castillo-Aguilar" w:date="2023-03-12T19:01:32Z"/>
                <w:rFonts w:hint="default" w:ascii="Times New Roman Regular" w:hAnsi="Times New Roman Regular" w:cs="Times New Roman Regular"/>
                <w:color w:val="000000"/>
                <w:lang w:val="en-US"/>
              </w:rPr>
            </w:pPr>
            <w:ins w:id="317" w:author="Matías Castillo-Aguilar" w:date="2023-03-12T19:02:54Z">
              <w:r>
                <w:rPr>
                  <w:rFonts w:hint="default" w:ascii="Times New Roman Regular" w:hAnsi="Times New Roman Regular" w:cs="Times New Roman Regular"/>
                  <w:color w:val="000000"/>
                  <w:lang w:val="en-US"/>
                </w:rPr>
                <w:t>Bo</w:t>
              </w:r>
            </w:ins>
            <w:ins w:id="318" w:author="Matías Castillo-Aguilar" w:date="2023-03-12T19:02:55Z">
              <w:r>
                <w:rPr>
                  <w:rFonts w:hint="default" w:ascii="Times New Roman Regular" w:hAnsi="Times New Roman Regular" w:cs="Times New Roman Regular"/>
                  <w:color w:val="000000"/>
                  <w:lang w:val="en-US"/>
                </w:rPr>
                <w:t>dy com</w:t>
              </w:r>
            </w:ins>
            <w:ins w:id="319" w:author="Matías Castillo-Aguilar" w:date="2023-03-12T19:02:56Z">
              <w:r>
                <w:rPr>
                  <w:rFonts w:hint="default" w:ascii="Times New Roman Regular" w:hAnsi="Times New Roman Regular" w:cs="Times New Roman Regular"/>
                  <w:color w:val="000000"/>
                  <w:lang w:val="en-US"/>
                </w:rPr>
                <w:t>po</w:t>
              </w:r>
            </w:ins>
            <w:ins w:id="320" w:author="Matías Castillo-Aguilar" w:date="2023-03-12T19:02:57Z">
              <w:r>
                <w:rPr>
                  <w:rFonts w:hint="default" w:ascii="Times New Roman Regular" w:hAnsi="Times New Roman Regular" w:cs="Times New Roman Regular"/>
                  <w:color w:val="000000"/>
                  <w:lang w:val="en-US"/>
                </w:rPr>
                <w:t>sition</w:t>
              </w:r>
            </w:ins>
          </w:p>
        </w:tc>
        <w:tc>
          <w:tcPr>
            <w:tcW w:w="286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left"/>
              <w:rPr>
                <w:ins w:id="321" w:author="Matías Castillo-Aguilar" w:date="2023-03-12T19:01:32Z"/>
                <w:rFonts w:hint="default" w:ascii="Times New Roman Regular" w:hAnsi="Times New Roman Regular" w:cs="Times New Roman Regular" w:eastAsiaTheme="minorHAnsi"/>
                <w:color w:val="000000"/>
                <w:sz w:val="24"/>
                <w:szCs w:val="24"/>
                <w:lang w:val="en-US" w:eastAsia="en-US" w:bidi="ar-SA"/>
              </w:rPr>
            </w:pPr>
            <w:r>
              <w:rPr>
                <w:rFonts w:hint="default" w:ascii="Times New Roman Regular" w:hAnsi="Times New Roman Regular" w:cs="Times New Roman Regular"/>
                <w:color w:val="000000"/>
              </w:rPr>
              <w:t>Visceral fat</w:t>
            </w:r>
          </w:p>
        </w:tc>
        <w:tc>
          <w:tcPr>
            <w:tcW w:w="1256"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center"/>
              <w:rPr>
                <w:ins w:id="322" w:author="Matías Castillo-Aguilar" w:date="2023-03-12T19:01:32Z"/>
                <w:rFonts w:hint="default" w:ascii="Times New Roman Regular" w:hAnsi="Times New Roman Regular" w:cs="Times New Roman Regular" w:eastAsiaTheme="minorHAnsi"/>
                <w:color w:val="000000"/>
                <w:sz w:val="24"/>
                <w:szCs w:val="24"/>
                <w:lang w:val="en-US" w:eastAsia="en-US" w:bidi="ar-SA"/>
              </w:rPr>
            </w:pPr>
            <w:r>
              <w:rPr>
                <w:rFonts w:hint="default" w:ascii="Times New Roman Regular" w:hAnsi="Times New Roman Regular" w:cs="Times New Roman Regular"/>
                <w:color w:val="000000"/>
              </w:rPr>
              <w:t>61.3</w:t>
            </w:r>
          </w:p>
        </w:tc>
        <w:tc>
          <w:tcPr>
            <w:tcW w:w="107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right"/>
              <w:rPr>
                <w:ins w:id="323" w:author="Matías Castillo-Aguilar" w:date="2023-03-12T19:01:32Z"/>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lang w:val="en-US"/>
              </w:rPr>
              <w:t>(</w:t>
            </w:r>
            <w:r>
              <w:rPr>
                <w:rFonts w:hint="default" w:ascii="Times New Roman Regular" w:hAnsi="Times New Roman Regular" w:cs="Times New Roman Regular"/>
                <w:color w:val="000000"/>
              </w:rPr>
              <w:t>35.5</w:t>
            </w:r>
            <w:r>
              <w:rPr>
                <w:rFonts w:hint="default" w:ascii="Times New Roman Regular" w:hAnsi="Times New Roman Regular" w:cs="Times New Roman Regular"/>
                <w:color w:val="000000"/>
                <w:lang w:val="en-US"/>
              </w:rPr>
              <w:t>,</w:t>
            </w:r>
          </w:p>
        </w:tc>
        <w:tc>
          <w:tcPr>
            <w:tcW w:w="1186" w:type="dxa"/>
            <w:tcBorders>
              <w:top w:val="single" w:color="DDDDDD" w:themeColor="accent1" w:sz="4" w:space="0"/>
              <w:left w:val="nil"/>
              <w:bottom w:val="single" w:color="DDDDDD" w:themeColor="accent1" w:sz="4" w:space="0"/>
              <w:right w:val="nil"/>
            </w:tcBorders>
            <w:vAlign w:val="center"/>
          </w:tcPr>
          <w:p>
            <w:pPr>
              <w:pStyle w:val="67"/>
              <w:widowControl w:val="0"/>
              <w:suppressLineNumbers/>
              <w:ind w:firstLine="120" w:firstLineChars="50"/>
              <w:jc w:val="left"/>
              <w:rPr>
                <w:ins w:id="324" w:author="Matías Castillo-Aguilar" w:date="2023-03-12T19:01:32Z"/>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rPr>
              <w:t>74.6</w:t>
            </w:r>
            <w:r>
              <w:rPr>
                <w:rFonts w:hint="default" w:ascii="Times New Roman Regular" w:hAnsi="Times New Roman Regular" w:cs="Times New Roman Regular"/>
                <w:color w:val="000000"/>
                <w:lang w:val="en-US"/>
              </w:rPr>
              <w:t>)</w:t>
            </w:r>
          </w:p>
        </w:tc>
      </w:tr>
      <w:tr>
        <w:trPr>
          <w:trHeight w:val="435" w:hRule="atLeast"/>
        </w:trPr>
        <w:tc>
          <w:tcPr>
            <w:tcW w:w="2319" w:type="dxa"/>
            <w:vMerge w:val="continue"/>
            <w:tcBorders>
              <w:top w:val="single" w:color="DDDDDD" w:themeColor="accent1" w:sz="4" w:space="0"/>
              <w:left w:val="nil"/>
              <w:bottom w:val="single" w:color="DDDDDD" w:themeColor="accent1" w:sz="4" w:space="0"/>
              <w:right w:val="nil"/>
            </w:tcBorders>
            <w:vAlign w:val="top"/>
          </w:tcPr>
          <w:p>
            <w:pPr>
              <w:pStyle w:val="67"/>
              <w:widowControl w:val="0"/>
              <w:suppressLineNumbers/>
              <w:jc w:val="both"/>
              <w:rPr>
                <w:rFonts w:hint="default" w:ascii="Times New Roman Regular" w:hAnsi="Times New Roman Regular" w:cs="Times New Roman Regular"/>
                <w:color w:val="000000"/>
              </w:rPr>
            </w:pPr>
          </w:p>
        </w:tc>
        <w:tc>
          <w:tcPr>
            <w:tcW w:w="286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left"/>
              <w:rPr>
                <w:rFonts w:hint="default" w:ascii="Times New Roman Regular" w:hAnsi="Times New Roman Regular" w:cs="Times New Roman Regular" w:eastAsiaTheme="minorHAnsi"/>
                <w:color w:val="000000"/>
                <w:sz w:val="24"/>
                <w:szCs w:val="24"/>
                <w:lang w:val="en-US" w:eastAsia="en-US" w:bidi="ar-SA"/>
              </w:rPr>
            </w:pPr>
            <w:r>
              <w:rPr>
                <w:rFonts w:hint="default" w:ascii="Times New Roman Regular" w:hAnsi="Times New Roman Regular" w:cs="Times New Roman Regular"/>
                <w:color w:val="000000"/>
              </w:rPr>
              <w:t>Fat mass</w:t>
            </w:r>
          </w:p>
        </w:tc>
        <w:tc>
          <w:tcPr>
            <w:tcW w:w="1256"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center"/>
              <w:rPr>
                <w:rFonts w:hint="default" w:ascii="Times New Roman Regular" w:hAnsi="Times New Roman Regular" w:cs="Times New Roman Regular" w:eastAsiaTheme="minorHAnsi"/>
                <w:color w:val="000000"/>
                <w:sz w:val="24"/>
                <w:szCs w:val="24"/>
                <w:lang w:val="en-US" w:eastAsia="en-US" w:bidi="ar-SA"/>
              </w:rPr>
            </w:pPr>
            <w:r>
              <w:rPr>
                <w:rFonts w:hint="default" w:ascii="Times New Roman Regular" w:hAnsi="Times New Roman Regular" w:cs="Times New Roman Regular"/>
                <w:color w:val="000000"/>
              </w:rPr>
              <w:t>12.3</w:t>
            </w:r>
          </w:p>
        </w:tc>
        <w:tc>
          <w:tcPr>
            <w:tcW w:w="107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righ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lang w:val="en-US"/>
              </w:rPr>
              <w:t>(</w:t>
            </w:r>
            <w:r>
              <w:rPr>
                <w:rFonts w:hint="default" w:ascii="Times New Roman Regular" w:hAnsi="Times New Roman Regular" w:cs="Times New Roman Regular"/>
                <w:color w:val="000000"/>
              </w:rPr>
              <w:t>11.2</w:t>
            </w:r>
            <w:r>
              <w:rPr>
                <w:rFonts w:hint="default" w:ascii="Times New Roman Regular" w:hAnsi="Times New Roman Regular" w:cs="Times New Roman Regular"/>
                <w:color w:val="000000"/>
                <w:lang w:val="en-US"/>
              </w:rPr>
              <w:t>,</w:t>
            </w:r>
          </w:p>
        </w:tc>
        <w:tc>
          <w:tcPr>
            <w:tcW w:w="1186" w:type="dxa"/>
            <w:tcBorders>
              <w:top w:val="single" w:color="DDDDDD" w:themeColor="accent1" w:sz="4" w:space="0"/>
              <w:left w:val="nil"/>
              <w:bottom w:val="single" w:color="DDDDDD" w:themeColor="accent1" w:sz="4" w:space="0"/>
              <w:right w:val="nil"/>
            </w:tcBorders>
            <w:vAlign w:val="center"/>
          </w:tcPr>
          <w:p>
            <w:pPr>
              <w:pStyle w:val="67"/>
              <w:widowControl w:val="0"/>
              <w:suppressLineNumbers/>
              <w:ind w:firstLine="120" w:firstLineChars="50"/>
              <w:jc w:val="lef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rPr>
              <w:t>14.8</w:t>
            </w:r>
            <w:r>
              <w:rPr>
                <w:rFonts w:hint="default" w:ascii="Times New Roman Regular" w:hAnsi="Times New Roman Regular" w:cs="Times New Roman Regular"/>
                <w:color w:val="000000"/>
                <w:lang w:val="en-US"/>
              </w:rPr>
              <w:t>)</w:t>
            </w:r>
          </w:p>
        </w:tc>
      </w:tr>
      <w:tr>
        <w:trPr>
          <w:trHeight w:val="435" w:hRule="atLeast"/>
        </w:trPr>
        <w:tc>
          <w:tcPr>
            <w:tcW w:w="2319" w:type="dxa"/>
            <w:vMerge w:val="restart"/>
            <w:tcBorders>
              <w:top w:val="single" w:color="DDDDDD" w:themeColor="accent1" w:sz="4" w:space="0"/>
              <w:left w:val="nil"/>
              <w:bottom w:val="single" w:color="DDDDDD" w:themeColor="accent1" w:sz="4" w:space="0"/>
              <w:right w:val="nil"/>
            </w:tcBorders>
            <w:vAlign w:val="top"/>
          </w:tcPr>
          <w:p>
            <w:pPr>
              <w:pStyle w:val="67"/>
              <w:widowControl w:val="0"/>
              <w:suppressLineNumbers/>
              <w:jc w:val="both"/>
              <w:rPr>
                <w:rFonts w:hint="default" w:ascii="Times New Roman Regular" w:hAnsi="Times New Roman Regular" w:cs="Times New Roman Regular"/>
                <w:color w:val="000000"/>
                <w:lang w:val="en-US"/>
              </w:rPr>
            </w:pPr>
            <w:ins w:id="325" w:author="Matías Castillo-Aguilar" w:date="2023-03-12T18:55:50Z">
              <w:r>
                <w:rPr>
                  <w:rFonts w:hint="default" w:ascii="Times New Roman Regular" w:hAnsi="Times New Roman Regular" w:cs="Times New Roman Regular"/>
                  <w:color w:val="000000"/>
                  <w:lang w:val="en-US"/>
                </w:rPr>
                <w:t>Water</w:t>
              </w:r>
            </w:ins>
            <w:ins w:id="326" w:author="Matías Castillo-Aguilar" w:date="2023-03-12T18:55:51Z">
              <w:r>
                <w:rPr>
                  <w:rFonts w:hint="default" w:ascii="Times New Roman Regular" w:hAnsi="Times New Roman Regular" w:cs="Times New Roman Regular"/>
                  <w:color w:val="000000"/>
                  <w:lang w:val="en-US"/>
                </w:rPr>
                <w:t xml:space="preserve"> </w:t>
              </w:r>
            </w:ins>
            <w:ins w:id="327" w:author="Matías Castillo-Aguilar" w:date="2023-03-12T18:55:52Z">
              <w:r>
                <w:rPr>
                  <w:rFonts w:hint="default" w:ascii="Times New Roman Regular" w:hAnsi="Times New Roman Regular" w:cs="Times New Roman Regular"/>
                  <w:color w:val="000000"/>
                  <w:lang w:val="en-US"/>
                </w:rPr>
                <w:t>comp</w:t>
              </w:r>
            </w:ins>
            <w:ins w:id="328" w:author="Matías Castillo-Aguilar" w:date="2023-03-12T18:55:53Z">
              <w:r>
                <w:rPr>
                  <w:rFonts w:hint="default" w:ascii="Times New Roman Regular" w:hAnsi="Times New Roman Regular" w:cs="Times New Roman Regular"/>
                  <w:color w:val="000000"/>
                  <w:lang w:val="en-US"/>
                </w:rPr>
                <w:t>osition</w:t>
              </w:r>
            </w:ins>
          </w:p>
        </w:tc>
        <w:tc>
          <w:tcPr>
            <w:tcW w:w="286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left"/>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ECW/TCW</w:t>
            </w:r>
          </w:p>
        </w:tc>
        <w:tc>
          <w:tcPr>
            <w:tcW w:w="1256"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0.4</w:t>
            </w:r>
          </w:p>
        </w:tc>
        <w:tc>
          <w:tcPr>
            <w:tcW w:w="107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righ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lang w:val="en-US"/>
              </w:rPr>
              <w:t>(</w:t>
            </w:r>
            <w:r>
              <w:rPr>
                <w:rFonts w:hint="default" w:ascii="Times New Roman Regular" w:hAnsi="Times New Roman Regular" w:cs="Times New Roman Regular"/>
                <w:color w:val="000000"/>
              </w:rPr>
              <w:t>0.4</w:t>
            </w:r>
            <w:r>
              <w:rPr>
                <w:rFonts w:hint="default" w:ascii="Times New Roman Regular" w:hAnsi="Times New Roman Regular" w:cs="Times New Roman Regular"/>
                <w:color w:val="000000"/>
                <w:lang w:val="en-US"/>
              </w:rPr>
              <w:t>,</w:t>
            </w:r>
          </w:p>
        </w:tc>
        <w:tc>
          <w:tcPr>
            <w:tcW w:w="1186" w:type="dxa"/>
            <w:tcBorders>
              <w:top w:val="single" w:color="DDDDDD" w:themeColor="accent1" w:sz="4" w:space="0"/>
              <w:left w:val="nil"/>
              <w:bottom w:val="single" w:color="DDDDDD" w:themeColor="accent1" w:sz="4" w:space="0"/>
              <w:right w:val="nil"/>
            </w:tcBorders>
            <w:vAlign w:val="center"/>
          </w:tcPr>
          <w:p>
            <w:pPr>
              <w:pStyle w:val="67"/>
              <w:widowControl w:val="0"/>
              <w:suppressLineNumbers/>
              <w:ind w:firstLine="120" w:firstLineChars="50"/>
              <w:jc w:val="lef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rPr>
              <w:t>0.4</w:t>
            </w:r>
            <w:r>
              <w:rPr>
                <w:rFonts w:hint="default" w:ascii="Times New Roman Regular" w:hAnsi="Times New Roman Regular" w:cs="Times New Roman Regular"/>
                <w:color w:val="000000"/>
                <w:lang w:val="en-US"/>
              </w:rPr>
              <w:t>)</w:t>
            </w:r>
          </w:p>
        </w:tc>
      </w:tr>
      <w:tr>
        <w:trPr>
          <w:trHeight w:val="435" w:hRule="atLeast"/>
        </w:trPr>
        <w:tc>
          <w:tcPr>
            <w:tcW w:w="2319" w:type="dxa"/>
            <w:vMerge w:val="continue"/>
            <w:tcBorders>
              <w:top w:val="single" w:color="DDDDDD" w:themeColor="accent1" w:sz="4" w:space="0"/>
              <w:left w:val="nil"/>
              <w:bottom w:val="single" w:color="DDDDDD" w:themeColor="accent1" w:sz="4" w:space="0"/>
              <w:right w:val="nil"/>
            </w:tcBorders>
            <w:vAlign w:val="center"/>
          </w:tcPr>
          <w:p>
            <w:pPr>
              <w:pStyle w:val="67"/>
              <w:widowControl w:val="0"/>
              <w:suppressLineNumbers/>
              <w:jc w:val="left"/>
              <w:rPr>
                <w:rFonts w:hint="default" w:ascii="Times New Roman Regular" w:hAnsi="Times New Roman Regular" w:cs="Times New Roman Regular"/>
                <w:color w:val="000000"/>
              </w:rPr>
            </w:pPr>
          </w:p>
        </w:tc>
        <w:tc>
          <w:tcPr>
            <w:tcW w:w="286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left"/>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ICW</w:t>
            </w:r>
          </w:p>
        </w:tc>
        <w:tc>
          <w:tcPr>
            <w:tcW w:w="1256"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26.4</w:t>
            </w:r>
          </w:p>
        </w:tc>
        <w:tc>
          <w:tcPr>
            <w:tcW w:w="107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righ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lang w:val="en-US"/>
              </w:rPr>
              <w:t>(</w:t>
            </w:r>
            <w:r>
              <w:rPr>
                <w:rFonts w:hint="default" w:ascii="Times New Roman Regular" w:hAnsi="Times New Roman Regular" w:cs="Times New Roman Regular"/>
                <w:color w:val="000000"/>
              </w:rPr>
              <w:t>25.3</w:t>
            </w:r>
            <w:r>
              <w:rPr>
                <w:rFonts w:hint="default" w:ascii="Times New Roman Regular" w:hAnsi="Times New Roman Regular" w:cs="Times New Roman Regular"/>
                <w:color w:val="000000"/>
                <w:lang w:val="en-US"/>
              </w:rPr>
              <w:t>,</w:t>
            </w:r>
          </w:p>
        </w:tc>
        <w:tc>
          <w:tcPr>
            <w:tcW w:w="1186" w:type="dxa"/>
            <w:tcBorders>
              <w:top w:val="single" w:color="DDDDDD" w:themeColor="accent1" w:sz="4" w:space="0"/>
              <w:left w:val="nil"/>
              <w:bottom w:val="single" w:color="DDDDDD" w:themeColor="accent1" w:sz="4" w:space="0"/>
              <w:right w:val="nil"/>
            </w:tcBorders>
            <w:vAlign w:val="center"/>
          </w:tcPr>
          <w:p>
            <w:pPr>
              <w:pStyle w:val="67"/>
              <w:widowControl w:val="0"/>
              <w:suppressLineNumbers/>
              <w:ind w:firstLine="120" w:firstLineChars="50"/>
              <w:jc w:val="lef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rPr>
              <w:t>29.4</w:t>
            </w:r>
            <w:r>
              <w:rPr>
                <w:rFonts w:hint="default" w:ascii="Times New Roman Regular" w:hAnsi="Times New Roman Regular" w:cs="Times New Roman Regular"/>
                <w:color w:val="000000"/>
                <w:lang w:val="en-US"/>
              </w:rPr>
              <w:t>)</w:t>
            </w:r>
          </w:p>
        </w:tc>
      </w:tr>
      <w:tr>
        <w:trPr>
          <w:trHeight w:val="435" w:hRule="atLeast"/>
        </w:trPr>
        <w:tc>
          <w:tcPr>
            <w:tcW w:w="2319" w:type="dxa"/>
            <w:vMerge w:val="continue"/>
            <w:tcBorders>
              <w:top w:val="single" w:color="DDDDDD" w:themeColor="accent1" w:sz="4" w:space="0"/>
              <w:left w:val="nil"/>
              <w:bottom w:val="single" w:color="DDDDDD" w:themeColor="accent1" w:sz="4" w:space="0"/>
              <w:right w:val="nil"/>
            </w:tcBorders>
            <w:vAlign w:val="center"/>
          </w:tcPr>
          <w:p>
            <w:pPr>
              <w:pStyle w:val="67"/>
              <w:widowControl w:val="0"/>
              <w:suppressLineNumbers/>
              <w:jc w:val="left"/>
              <w:rPr>
                <w:rFonts w:hint="default" w:ascii="Times New Roman Regular" w:hAnsi="Times New Roman Regular" w:cs="Times New Roman Regular"/>
                <w:color w:val="000000"/>
              </w:rPr>
            </w:pPr>
          </w:p>
        </w:tc>
        <w:tc>
          <w:tcPr>
            <w:tcW w:w="286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left"/>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TCW</w:t>
            </w:r>
          </w:p>
        </w:tc>
        <w:tc>
          <w:tcPr>
            <w:tcW w:w="1256"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42.2</w:t>
            </w:r>
          </w:p>
        </w:tc>
        <w:tc>
          <w:tcPr>
            <w:tcW w:w="1070" w:type="dxa"/>
            <w:tcBorders>
              <w:top w:val="single" w:color="DDDDDD" w:themeColor="accent1" w:sz="4" w:space="0"/>
              <w:left w:val="nil"/>
              <w:bottom w:val="single" w:color="DDDDDD" w:themeColor="accent1" w:sz="4" w:space="0"/>
              <w:right w:val="nil"/>
            </w:tcBorders>
            <w:vAlign w:val="center"/>
          </w:tcPr>
          <w:p>
            <w:pPr>
              <w:pStyle w:val="67"/>
              <w:widowControl w:val="0"/>
              <w:suppressLineNumbers/>
              <w:jc w:val="righ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lang w:val="en-US"/>
              </w:rPr>
              <w:t>(</w:t>
            </w:r>
            <w:r>
              <w:rPr>
                <w:rFonts w:hint="default" w:ascii="Times New Roman Regular" w:hAnsi="Times New Roman Regular" w:cs="Times New Roman Regular"/>
                <w:color w:val="000000"/>
              </w:rPr>
              <w:t>40.4</w:t>
            </w:r>
            <w:r>
              <w:rPr>
                <w:rFonts w:hint="default" w:ascii="Times New Roman Regular" w:hAnsi="Times New Roman Regular" w:cs="Times New Roman Regular"/>
                <w:color w:val="000000"/>
                <w:lang w:val="en-US"/>
              </w:rPr>
              <w:t>,</w:t>
            </w:r>
          </w:p>
        </w:tc>
        <w:tc>
          <w:tcPr>
            <w:tcW w:w="1186" w:type="dxa"/>
            <w:tcBorders>
              <w:top w:val="single" w:color="DDDDDD" w:themeColor="accent1" w:sz="4" w:space="0"/>
              <w:left w:val="nil"/>
              <w:bottom w:val="single" w:color="DDDDDD" w:themeColor="accent1" w:sz="4" w:space="0"/>
              <w:right w:val="nil"/>
            </w:tcBorders>
            <w:vAlign w:val="center"/>
          </w:tcPr>
          <w:p>
            <w:pPr>
              <w:pStyle w:val="67"/>
              <w:widowControl w:val="0"/>
              <w:suppressLineNumbers/>
              <w:ind w:firstLine="120" w:firstLineChars="50"/>
              <w:jc w:val="lef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rPr>
              <w:t>46.8</w:t>
            </w:r>
            <w:r>
              <w:rPr>
                <w:rFonts w:hint="default" w:ascii="Times New Roman Regular" w:hAnsi="Times New Roman Regular" w:cs="Times New Roman Regular"/>
                <w:color w:val="000000"/>
                <w:lang w:val="en-US"/>
              </w:rPr>
              <w:t>)</w:t>
            </w:r>
          </w:p>
        </w:tc>
      </w:tr>
      <w:tr>
        <w:trPr>
          <w:trHeight w:val="450" w:hRule="atLeast"/>
        </w:trPr>
        <w:tc>
          <w:tcPr>
            <w:tcW w:w="2319" w:type="dxa"/>
            <w:vMerge w:val="continue"/>
            <w:tcBorders>
              <w:top w:val="single" w:color="DDDDDD" w:themeColor="accent1" w:sz="4" w:space="0"/>
              <w:left w:val="nil"/>
              <w:bottom w:val="single" w:color="000000" w:sz="6" w:space="0"/>
              <w:right w:val="nil"/>
            </w:tcBorders>
            <w:vAlign w:val="center"/>
          </w:tcPr>
          <w:p>
            <w:pPr>
              <w:pStyle w:val="67"/>
              <w:widowControl w:val="0"/>
              <w:suppressLineNumbers/>
              <w:jc w:val="left"/>
              <w:rPr>
                <w:rFonts w:hint="default" w:ascii="Times New Roman Regular" w:hAnsi="Times New Roman Regular" w:cs="Times New Roman Regular"/>
                <w:color w:val="000000"/>
              </w:rPr>
            </w:pPr>
          </w:p>
        </w:tc>
        <w:tc>
          <w:tcPr>
            <w:tcW w:w="2860" w:type="dxa"/>
            <w:tcBorders>
              <w:top w:val="single" w:color="DDDDDD" w:themeColor="accent1" w:sz="4" w:space="0"/>
              <w:left w:val="nil"/>
              <w:bottom w:val="single" w:color="000000" w:sz="6" w:space="0"/>
              <w:right w:val="nil"/>
            </w:tcBorders>
            <w:vAlign w:val="center"/>
          </w:tcPr>
          <w:p>
            <w:pPr>
              <w:pStyle w:val="67"/>
              <w:widowControl w:val="0"/>
              <w:suppressLineNumbers/>
              <w:jc w:val="left"/>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ECW</w:t>
            </w:r>
          </w:p>
        </w:tc>
        <w:tc>
          <w:tcPr>
            <w:tcW w:w="1256" w:type="dxa"/>
            <w:tcBorders>
              <w:top w:val="single" w:color="DDDDDD" w:themeColor="accent1" w:sz="4" w:space="0"/>
              <w:left w:val="nil"/>
              <w:bottom w:val="single" w:color="000000" w:sz="6" w:space="0"/>
              <w:right w:val="nil"/>
            </w:tcBorders>
            <w:vAlign w:val="center"/>
          </w:tcPr>
          <w:p>
            <w:pPr>
              <w:pStyle w:val="67"/>
              <w:widowControl w:val="0"/>
              <w:suppressLineNumbers/>
              <w:jc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16.1</w:t>
            </w:r>
          </w:p>
        </w:tc>
        <w:tc>
          <w:tcPr>
            <w:tcW w:w="1070" w:type="dxa"/>
            <w:tcBorders>
              <w:top w:val="single" w:color="DDDDDD" w:themeColor="accent1" w:sz="4" w:space="0"/>
              <w:left w:val="nil"/>
              <w:bottom w:val="single" w:color="000000" w:sz="6" w:space="0"/>
              <w:right w:val="nil"/>
            </w:tcBorders>
            <w:vAlign w:val="center"/>
          </w:tcPr>
          <w:p>
            <w:pPr>
              <w:pStyle w:val="67"/>
              <w:widowControl w:val="0"/>
              <w:suppressLineNumbers/>
              <w:jc w:val="righ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lang w:val="en-US"/>
              </w:rPr>
              <w:t>(</w:t>
            </w:r>
            <w:r>
              <w:rPr>
                <w:rFonts w:hint="default" w:ascii="Times New Roman Regular" w:hAnsi="Times New Roman Regular" w:cs="Times New Roman Regular"/>
                <w:color w:val="000000"/>
              </w:rPr>
              <w:t>14.7</w:t>
            </w:r>
            <w:r>
              <w:rPr>
                <w:rFonts w:hint="default" w:ascii="Times New Roman Regular" w:hAnsi="Times New Roman Regular" w:cs="Times New Roman Regular"/>
                <w:color w:val="000000"/>
                <w:lang w:val="en-US"/>
              </w:rPr>
              <w:t>,</w:t>
            </w:r>
          </w:p>
        </w:tc>
        <w:tc>
          <w:tcPr>
            <w:tcW w:w="1186" w:type="dxa"/>
            <w:tcBorders>
              <w:top w:val="single" w:color="DDDDDD" w:themeColor="accent1" w:sz="4" w:space="0"/>
              <w:left w:val="nil"/>
              <w:bottom w:val="single" w:color="000000" w:sz="6" w:space="0"/>
              <w:right w:val="nil"/>
            </w:tcBorders>
            <w:vAlign w:val="center"/>
          </w:tcPr>
          <w:p>
            <w:pPr>
              <w:pStyle w:val="67"/>
              <w:widowControl w:val="0"/>
              <w:suppressLineNumbers/>
              <w:ind w:firstLine="120" w:firstLineChars="50"/>
              <w:jc w:val="left"/>
              <w:rPr>
                <w:rFonts w:hint="default" w:ascii="Times New Roman Regular" w:hAnsi="Times New Roman Regular" w:cs="Times New Roman Regular"/>
                <w:color w:val="000000"/>
                <w:lang w:val="en-US"/>
              </w:rPr>
            </w:pPr>
            <w:r>
              <w:rPr>
                <w:rFonts w:hint="default" w:ascii="Times New Roman Regular" w:hAnsi="Times New Roman Regular" w:cs="Times New Roman Regular"/>
                <w:color w:val="000000"/>
              </w:rPr>
              <w:t>17.4</w:t>
            </w:r>
            <w:r>
              <w:rPr>
                <w:rFonts w:hint="default" w:ascii="Times New Roman Regular" w:hAnsi="Times New Roman Regular" w:cs="Times New Roman Regular"/>
                <w:color w:val="000000"/>
                <w:lang w:val="en-US"/>
              </w:rPr>
              <w:t>)</w:t>
            </w:r>
          </w:p>
        </w:tc>
      </w:tr>
    </w:tbl>
    <w:p>
      <w:pPr>
        <w:pStyle w:val="3"/>
      </w:pPr>
      <w:bookmarkStart w:id="66" w:name="tab1"/>
      <w:r>
        <w:rPr>
          <w:b/>
          <w:bCs/>
          <w:i/>
          <w:iCs/>
        </w:rPr>
        <w:t>Table 1</w:t>
      </w:r>
      <w:bookmarkEnd w:id="66"/>
      <w:r>
        <w:rPr>
          <w:i/>
          <w:iCs/>
        </w:rPr>
        <w:t>. Body composition and sample characteristics. ECW, Extracellular water; ICW, Intracellular water; TCW, To</w:t>
      </w:r>
      <w:bookmarkStart w:id="67" w:name="_GoBack"/>
      <w:bookmarkEnd w:id="67"/>
      <w:r>
        <w:rPr>
          <w:i/>
          <w:iCs/>
        </w:rPr>
        <w:t>tal cellular water.</w:t>
      </w:r>
      <w:bookmarkEnd w:id="24"/>
    </w:p>
    <w:sectPr>
      <w:pgSz w:w="12240" w:h="15840"/>
      <w:pgMar w:top="1417" w:right="1701" w:bottom="1417" w:left="1701" w:header="0" w:footer="0" w:gutter="0"/>
      <w:pgBorders>
        <w:top w:val="none" w:sz="0" w:space="0"/>
        <w:left w:val="none" w:sz="0" w:space="0"/>
        <w:bottom w:val="none" w:sz="0" w:space="0"/>
        <w:right w:val="none" w:sz="0" w:space="0"/>
      </w:pgBorders>
      <w:lnNumType w:countBy="1" w:distance="283" w:restart="continuous"/>
      <w:cols w:space="720" w:num="1"/>
      <w:formProt w:val="0"/>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黑体">
    <w:altName w:val="黑体-简"/>
    <w:panose1 w:val="02010609060101010101"/>
    <w:charset w:val="00"/>
    <w:family w:val="modern"/>
    <w:pitch w:val="default"/>
    <w:sig w:usb0="800002BF" w:usb1="38CF7CFA" w:usb2="00000016" w:usb3="00000000" w:csb0="00040001" w:csb1="00000000"/>
  </w:font>
  <w:font w:name="黑体-简">
    <w:panose1 w:val="02000000000000000000"/>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方正舒体">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Georgia">
    <w:panose1 w:val="02040502050405020303"/>
    <w:charset w:val="86"/>
    <w:family w:val="roman"/>
    <w:pitch w:val="default"/>
    <w:sig w:usb0="00000000" w:usb1="00000000" w:usb2="00000000" w:usb3="00000000" w:csb0="00000000" w:csb1="00000000"/>
  </w:font>
  <w:font w:name="Georgia">
    <w:panose1 w:val="02040502050405020303"/>
    <w:charset w:val="86"/>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PingFang SC">
    <w:panose1 w:val="020B0400000000000000"/>
    <w:charset w:val="86"/>
    <w:family w:val="roman"/>
    <w:pitch w:val="default"/>
    <w:sig w:usb0="00000000" w:usb1="00000000" w:usb2="00000000" w:usb3="00000000" w:csb0="00160000" w:csb1="00000000"/>
  </w:font>
  <w:font w:name="Arial Unicode MS">
    <w:panose1 w:val="020B0604020202020204"/>
    <w:charset w:val="86"/>
    <w:family w:val="roman"/>
    <w:pitch w:val="default"/>
    <w:sig w:usb0="00000000" w:usb1="00000000" w:usb2="00000000" w:usb3="00000000" w:csb0="003E0000" w:csb1="00000000"/>
  </w:font>
  <w:font w:name="Consolas">
    <w:altName w:val="苹方-简"/>
    <w:panose1 w:val="020B0609020204030204"/>
    <w:charset w:val="00"/>
    <w:family w:val="modern"/>
    <w:pitch w:val="default"/>
    <w:sig w:usb0="00000000" w:usb1="00000000" w:usb2="00000001" w:usb3="00000000" w:csb0="0000019F" w:csb1="00000000"/>
  </w:font>
  <w:font w:name="Liberation Serif">
    <w:altName w:val="苹方-简"/>
    <w:panose1 w:val="00000000000000000000"/>
    <w:charset w:val="00"/>
    <w:family w:val="roman"/>
    <w:pitch w:val="default"/>
    <w:sig w:usb0="00000000" w:usb1="00000000" w:usb2="00000000" w:usb3="00000000" w:csb0="00000000"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PingFang HK Regular">
    <w:panose1 w:val="020B0400000000000000"/>
    <w:charset w:val="86"/>
    <w:family w:val="auto"/>
    <w:pitch w:val="default"/>
    <w:sig w:usb0="00000000" w:usb1="00000000" w:usb2="00000000" w:usb3="00000000" w:csb0="00160000" w:csb1="00000000"/>
  </w:font>
  <w:font w:name="Songti TC Regular">
    <w:panose1 w:val="0201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atías Castillo">
    <w15:presenceInfo w15:providerId="WPS Office" w15:userId="3360963628"/>
  </w15:person>
  <w15:person w15:author="Matías Castillo-Aguilar">
    <w15:presenceInfo w15:providerId="None" w15:userId="Matías Castillo-Aguil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documentProtection w:enforcement="0"/>
  <w:defaultTabStop w:val="643"/>
  <w:autoHyphenation/>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MyM7G0MDO2MDM1NjdU0lEKTi0uzszPAykwrAUA0I4D5iwAAAA="/>
  </w:docVars>
  <w:rsids>
    <w:rsidRoot w:val="00386591"/>
    <w:rsid w:val="002367BA"/>
    <w:rsid w:val="00331F59"/>
    <w:rsid w:val="00386591"/>
    <w:rsid w:val="003C525E"/>
    <w:rsid w:val="005A1F75"/>
    <w:rsid w:val="00AD7D37"/>
    <w:rsid w:val="00CA4A4E"/>
    <w:rsid w:val="00DC3B08"/>
    <w:rsid w:val="00FD32B6"/>
    <w:rsid w:val="79FB83D2"/>
    <w:rsid w:val="9EEEA2D2"/>
    <w:rsid w:val="BDFFF369"/>
    <w:rsid w:val="D7FB908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unhideWhenUsed="0" w:uiPriority="0" w:semiHidden="0" w:name="footnote reference"/>
    <w:lsdException w:uiPriority="0" w:name="annotation reference"/>
    <w:lsdException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nhideWhenUsed="0" w:uiPriority="0" w:semiHidden="0" w:name="List 5"/>
    <w:lsdException w:uiPriority="0" w:name="List Bullet 2"/>
    <w:lsdException w:uiPriority="0" w:name="List Bullet 3"/>
    <w:lsdException w:unhideWhenUsed="0" w:uiPriority="0" w:semiHidden="0" w:name="List Bullet 4"/>
    <w:lsdException w:unhideWhenUsed="0"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qFormat="1" w:uiPriority="9" w:semiHidden="0" w:name="Block Text"/>
    <w:lsdException w:unhideWhenUsed="0" w:uiPriority="0"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atentStyles>
  <w:style w:type="paragraph" w:default="1" w:styleId="1">
    <w:name w:val="Normal"/>
    <w:qFormat/>
    <w:uiPriority w:val="0"/>
    <w:pPr>
      <w:suppressAutoHyphens/>
      <w:spacing w:after="200" w:line="360" w:lineRule="auto"/>
      <w:jc w:val="both"/>
    </w:pPr>
    <w:rPr>
      <w:rFonts w:ascii="Times New Roman" w:hAnsi="Times New Roman"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eastAsiaTheme="majorEastAsia" w:cstheme="majorBidi"/>
      <w:b/>
      <w:bCs/>
      <w:sz w:val="32"/>
      <w:szCs w:val="32"/>
    </w:rPr>
  </w:style>
  <w:style w:type="paragraph" w:styleId="4">
    <w:name w:val="heading 2"/>
    <w:basedOn w:val="1"/>
    <w:next w:val="3"/>
    <w:unhideWhenUsed/>
    <w:qFormat/>
    <w:uiPriority w:val="9"/>
    <w:pPr>
      <w:keepNext/>
      <w:keepLines/>
      <w:spacing w:before="200" w:after="0"/>
      <w:outlineLvl w:val="1"/>
    </w:pPr>
    <w:rPr>
      <w:rFonts w:eastAsiaTheme="majorEastAsia" w:cstheme="majorBidi"/>
      <w:b/>
      <w:bCs/>
      <w:sz w:val="28"/>
      <w:szCs w:val="28"/>
    </w:rPr>
  </w:style>
  <w:style w:type="paragraph" w:styleId="5">
    <w:name w:val="heading 3"/>
    <w:basedOn w:val="1"/>
    <w:next w:val="3"/>
    <w:unhideWhenUsed/>
    <w:qFormat/>
    <w:uiPriority w:val="9"/>
    <w:pPr>
      <w:keepNext/>
      <w:keepLines/>
      <w:spacing w:before="200" w:after="0"/>
      <w:outlineLvl w:val="2"/>
    </w:pPr>
    <w:rPr>
      <w:rFonts w:eastAsiaTheme="majorEastAsia" w:cstheme="majorBidi"/>
      <w:b/>
      <w:bCs/>
    </w:rPr>
  </w:style>
  <w:style w:type="paragraph" w:styleId="6">
    <w:name w:val="heading 4"/>
    <w:basedOn w:val="1"/>
    <w:next w:val="3"/>
    <w:unhideWhenUsed/>
    <w:qFormat/>
    <w:uiPriority w:val="9"/>
    <w:pPr>
      <w:keepNext/>
      <w:keepLines/>
      <w:spacing w:before="200" w:after="0"/>
      <w:outlineLvl w:val="3"/>
    </w:pPr>
    <w:rPr>
      <w:rFonts w:eastAsiaTheme="majorEastAsia" w:cstheme="majorBidi"/>
      <w:bCs/>
      <w:i/>
    </w:rPr>
  </w:style>
  <w:style w:type="paragraph" w:styleId="7">
    <w:name w:val="heading 5"/>
    <w:basedOn w:val="1"/>
    <w:next w:val="3"/>
    <w:unhideWhenUsed/>
    <w:qFormat/>
    <w:uiPriority w:val="9"/>
    <w:pPr>
      <w:keepNext/>
      <w:keepLines/>
      <w:spacing w:before="200" w:after="0"/>
      <w:outlineLvl w:val="4"/>
    </w:pPr>
    <w:rPr>
      <w:rFonts w:eastAsiaTheme="majorEastAsia" w:cstheme="majorBidi"/>
      <w:iCs/>
    </w:rPr>
  </w:style>
  <w:style w:type="paragraph" w:styleId="8">
    <w:name w:val="heading 6"/>
    <w:basedOn w:val="1"/>
    <w:next w:val="3"/>
    <w:unhideWhenUsed/>
    <w:qFormat/>
    <w:uiPriority w:val="9"/>
    <w:pPr>
      <w:keepNext/>
      <w:keepLines/>
      <w:spacing w:before="200" w:after="0"/>
      <w:outlineLvl w:val="5"/>
    </w:pPr>
    <w:rPr>
      <w:rFonts w:eastAsiaTheme="majorEastAsia" w:cstheme="majorBidi"/>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DDDDD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DDDDD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DDDDDD" w:themeColor="accent1"/>
      <w14:textFill>
        <w14:solidFill>
          <w14:schemeClr w14:val="accent1"/>
        </w14:solidFill>
      </w14:textFill>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3">
    <w:name w:val="Body Text"/>
    <w:basedOn w:val="1"/>
    <w:link w:val="64"/>
    <w:qFormat/>
    <w:uiPriority w:val="0"/>
    <w:pPr>
      <w:spacing w:before="180" w:after="180"/>
    </w:pPr>
  </w:style>
  <w:style w:type="character" w:styleId="14">
    <w:name w:val="line number"/>
    <w:uiPriority w:val="0"/>
  </w:style>
  <w:style w:type="character" w:styleId="15">
    <w:name w:val="footnote reference"/>
    <w:uiPriority w:val="0"/>
    <w:rPr>
      <w:vertAlign w:val="superscript"/>
    </w:rPr>
  </w:style>
  <w:style w:type="character" w:styleId="16">
    <w:name w:val="Hyperlink"/>
    <w:basedOn w:val="17"/>
    <w:uiPriority w:val="0"/>
    <w:rPr>
      <w:color w:val="auto"/>
    </w:rPr>
  </w:style>
  <w:style w:type="character" w:customStyle="1" w:styleId="17">
    <w:name w:val="Descripción Car"/>
    <w:basedOn w:val="12"/>
    <w:link w:val="18"/>
    <w:qFormat/>
    <w:uiPriority w:val="0"/>
  </w:style>
  <w:style w:type="paragraph" w:styleId="18">
    <w:name w:val="caption"/>
    <w:basedOn w:val="1"/>
    <w:next w:val="1"/>
    <w:link w:val="17"/>
    <w:qFormat/>
    <w:uiPriority w:val="0"/>
    <w:pPr>
      <w:spacing w:after="120"/>
    </w:pPr>
    <w:rPr>
      <w:i/>
    </w:rPr>
  </w:style>
  <w:style w:type="character" w:styleId="19">
    <w:name w:val="FollowedHyperlink"/>
    <w:basedOn w:val="12"/>
    <w:semiHidden/>
    <w:unhideWhenUsed/>
    <w:uiPriority w:val="0"/>
    <w:rPr>
      <w:color w:val="auto"/>
      <w:u w:val="none"/>
    </w:rPr>
  </w:style>
  <w:style w:type="paragraph" w:styleId="20">
    <w:name w:val="index 1"/>
    <w:basedOn w:val="1"/>
    <w:next w:val="1"/>
    <w:uiPriority w:val="0"/>
  </w:style>
  <w:style w:type="paragraph" w:styleId="21">
    <w:name w:val="footnote text"/>
    <w:basedOn w:val="1"/>
    <w:unhideWhenUsed/>
    <w:qFormat/>
    <w:uiPriority w:val="9"/>
  </w:style>
  <w:style w:type="paragraph" w:styleId="22">
    <w:name w:val="index heading"/>
    <w:basedOn w:val="23"/>
    <w:next w:val="20"/>
    <w:uiPriority w:val="0"/>
  </w:style>
  <w:style w:type="paragraph" w:customStyle="1" w:styleId="23">
    <w:name w:val="Heading"/>
    <w:basedOn w:val="1"/>
    <w:next w:val="3"/>
    <w:qFormat/>
    <w:uiPriority w:val="0"/>
    <w:pPr>
      <w:keepNext/>
      <w:spacing w:before="240" w:after="120"/>
    </w:pPr>
    <w:rPr>
      <w:rFonts w:ascii="Liberation Sans" w:hAnsi="Liberation Sans" w:eastAsia="PingFang SC" w:cs="Arial Unicode MS"/>
      <w:sz w:val="28"/>
      <w:szCs w:val="28"/>
    </w:rPr>
  </w:style>
  <w:style w:type="paragraph" w:styleId="24">
    <w:name w:val="Date"/>
    <w:next w:val="3"/>
    <w:qFormat/>
    <w:uiPriority w:val="0"/>
    <w:pPr>
      <w:keepNext/>
      <w:keepLines/>
      <w:suppressAutoHyphens/>
      <w:spacing w:after="200"/>
      <w:jc w:val="center"/>
    </w:pPr>
    <w:rPr>
      <w:rFonts w:ascii="Times New Roman" w:hAnsi="Times New Roman" w:eastAsiaTheme="minorHAnsi" w:cstheme="minorBidi"/>
      <w:sz w:val="24"/>
      <w:szCs w:val="24"/>
      <w:lang w:val="en-US" w:eastAsia="en-US" w:bidi="ar-SA"/>
    </w:rPr>
  </w:style>
  <w:style w:type="paragraph" w:styleId="25">
    <w:name w:val="List"/>
    <w:basedOn w:val="3"/>
    <w:uiPriority w:val="0"/>
    <w:rPr>
      <w:rFonts w:cs="Arial Unicode MS"/>
    </w:rPr>
  </w:style>
  <w:style w:type="paragraph" w:styleId="26">
    <w:name w:val="Subtitle"/>
    <w:basedOn w:val="27"/>
    <w:next w:val="3"/>
    <w:qFormat/>
    <w:uiPriority w:val="0"/>
    <w:pPr>
      <w:spacing w:before="240"/>
    </w:pPr>
    <w:rPr>
      <w:color w:val="000000" w:themeColor="text1"/>
      <w:sz w:val="30"/>
      <w:szCs w:val="30"/>
      <w14:textFill>
        <w14:solidFill>
          <w14:schemeClr w14:val="tx1"/>
        </w14:solidFill>
      </w14:textFill>
    </w:rPr>
  </w:style>
  <w:style w:type="paragraph" w:styleId="27">
    <w:name w:val="Title"/>
    <w:basedOn w:val="1"/>
    <w:next w:val="3"/>
    <w:qFormat/>
    <w:uiPriority w:val="0"/>
    <w:pPr>
      <w:keepNext/>
      <w:keepLines/>
      <w:spacing w:before="480" w:after="240"/>
      <w:jc w:val="center"/>
    </w:pPr>
    <w:rPr>
      <w:rFonts w:eastAsiaTheme="majorEastAsia" w:cstheme="majorBidi"/>
      <w:b/>
      <w:bCs/>
      <w:sz w:val="36"/>
      <w:szCs w:val="36"/>
    </w:rPr>
  </w:style>
  <w:style w:type="paragraph" w:styleId="28">
    <w:name w:val="Block Text"/>
    <w:basedOn w:val="3"/>
    <w:next w:val="3"/>
    <w:unhideWhenUsed/>
    <w:qFormat/>
    <w:uiPriority w:val="9"/>
    <w:pPr>
      <w:spacing w:before="100" w:after="100"/>
      <w:ind w:left="480" w:right="480"/>
    </w:pPr>
  </w:style>
  <w:style w:type="character" w:customStyle="1" w:styleId="29">
    <w:name w:val="Verbatim Char"/>
    <w:basedOn w:val="17"/>
    <w:link w:val="30"/>
    <w:qFormat/>
    <w:uiPriority w:val="0"/>
    <w:rPr>
      <w:rFonts w:ascii="Consolas" w:hAnsi="Consolas"/>
      <w:sz w:val="22"/>
    </w:rPr>
  </w:style>
  <w:style w:type="paragraph" w:customStyle="1" w:styleId="30">
    <w:name w:val="Source Code"/>
    <w:basedOn w:val="1"/>
    <w:link w:val="29"/>
    <w:qFormat/>
    <w:uiPriority w:val="0"/>
    <w:pPr>
      <w:shd w:val="clear" w:color="auto" w:fill="F8F8F8"/>
    </w:pPr>
  </w:style>
  <w:style w:type="character" w:customStyle="1" w:styleId="31">
    <w:name w:val="Section Number"/>
    <w:basedOn w:val="17"/>
    <w:qFormat/>
    <w:uiPriority w:val="0"/>
  </w:style>
  <w:style w:type="character" w:customStyle="1" w:styleId="32">
    <w:name w:val="Footnote Characters"/>
    <w:qFormat/>
    <w:uiPriority w:val="0"/>
    <w:rPr>
      <w:vertAlign w:val="superscript"/>
    </w:rPr>
  </w:style>
  <w:style w:type="character" w:customStyle="1" w:styleId="33">
    <w:name w:val="KeywordTok"/>
    <w:basedOn w:val="29"/>
    <w:qFormat/>
    <w:uiPriority w:val="0"/>
    <w:rPr>
      <w:rFonts w:ascii="Consolas" w:hAnsi="Consolas"/>
      <w:b/>
      <w:color w:val="204A87"/>
      <w:sz w:val="22"/>
      <w:shd w:val="clear" w:color="auto" w:fill="F8F8F8"/>
    </w:rPr>
  </w:style>
  <w:style w:type="character" w:customStyle="1" w:styleId="34">
    <w:name w:val="DataTypeTok"/>
    <w:basedOn w:val="29"/>
    <w:qFormat/>
    <w:uiPriority w:val="0"/>
    <w:rPr>
      <w:rFonts w:ascii="Consolas" w:hAnsi="Consolas"/>
      <w:color w:val="204A87"/>
      <w:sz w:val="22"/>
      <w:shd w:val="clear" w:color="auto" w:fill="F8F8F8"/>
    </w:rPr>
  </w:style>
  <w:style w:type="character" w:customStyle="1" w:styleId="35">
    <w:name w:val="DecValTok"/>
    <w:basedOn w:val="29"/>
    <w:qFormat/>
    <w:uiPriority w:val="0"/>
    <w:rPr>
      <w:rFonts w:ascii="Consolas" w:hAnsi="Consolas"/>
      <w:color w:val="0000CF"/>
      <w:sz w:val="22"/>
      <w:shd w:val="clear" w:color="auto" w:fill="F8F8F8"/>
    </w:rPr>
  </w:style>
  <w:style w:type="character" w:customStyle="1" w:styleId="36">
    <w:name w:val="BaseNTok"/>
    <w:basedOn w:val="29"/>
    <w:qFormat/>
    <w:uiPriority w:val="0"/>
    <w:rPr>
      <w:rFonts w:ascii="Consolas" w:hAnsi="Consolas"/>
      <w:color w:val="0000CF"/>
      <w:sz w:val="22"/>
      <w:shd w:val="clear" w:color="auto" w:fill="F8F8F8"/>
    </w:rPr>
  </w:style>
  <w:style w:type="character" w:customStyle="1" w:styleId="37">
    <w:name w:val="FloatTok"/>
    <w:basedOn w:val="29"/>
    <w:qFormat/>
    <w:uiPriority w:val="0"/>
    <w:rPr>
      <w:rFonts w:ascii="Consolas" w:hAnsi="Consolas"/>
      <w:color w:val="0000CF"/>
      <w:sz w:val="22"/>
      <w:shd w:val="clear" w:color="auto" w:fill="F8F8F8"/>
    </w:rPr>
  </w:style>
  <w:style w:type="character" w:customStyle="1" w:styleId="38">
    <w:name w:val="ConstantTok"/>
    <w:basedOn w:val="29"/>
    <w:qFormat/>
    <w:uiPriority w:val="0"/>
    <w:rPr>
      <w:rFonts w:ascii="Consolas" w:hAnsi="Consolas"/>
      <w:color w:val="000000"/>
      <w:sz w:val="22"/>
      <w:shd w:val="clear" w:color="auto" w:fill="F8F8F8"/>
    </w:rPr>
  </w:style>
  <w:style w:type="character" w:customStyle="1" w:styleId="39">
    <w:name w:val="CharTok"/>
    <w:basedOn w:val="29"/>
    <w:qFormat/>
    <w:uiPriority w:val="0"/>
    <w:rPr>
      <w:rFonts w:ascii="Consolas" w:hAnsi="Consolas"/>
      <w:color w:val="4E9A06"/>
      <w:sz w:val="22"/>
      <w:shd w:val="clear" w:color="auto" w:fill="F8F8F8"/>
    </w:rPr>
  </w:style>
  <w:style w:type="character" w:customStyle="1" w:styleId="40">
    <w:name w:val="SpecialCharTok"/>
    <w:basedOn w:val="29"/>
    <w:qFormat/>
    <w:uiPriority w:val="0"/>
    <w:rPr>
      <w:rFonts w:ascii="Consolas" w:hAnsi="Consolas"/>
      <w:color w:val="000000"/>
      <w:sz w:val="22"/>
      <w:shd w:val="clear" w:color="auto" w:fill="F8F8F8"/>
    </w:rPr>
  </w:style>
  <w:style w:type="character" w:customStyle="1" w:styleId="41">
    <w:name w:val="StringTok"/>
    <w:basedOn w:val="29"/>
    <w:qFormat/>
    <w:uiPriority w:val="0"/>
    <w:rPr>
      <w:rFonts w:ascii="Consolas" w:hAnsi="Consolas"/>
      <w:color w:val="4E9A06"/>
      <w:sz w:val="22"/>
      <w:shd w:val="clear" w:color="auto" w:fill="F8F8F8"/>
    </w:rPr>
  </w:style>
  <w:style w:type="character" w:customStyle="1" w:styleId="42">
    <w:name w:val="VerbatimStringTok"/>
    <w:basedOn w:val="29"/>
    <w:qFormat/>
    <w:uiPriority w:val="0"/>
    <w:rPr>
      <w:rFonts w:ascii="Consolas" w:hAnsi="Consolas"/>
      <w:color w:val="4E9A06"/>
      <w:sz w:val="22"/>
      <w:shd w:val="clear" w:color="auto" w:fill="F8F8F8"/>
    </w:rPr>
  </w:style>
  <w:style w:type="character" w:customStyle="1" w:styleId="43">
    <w:name w:val="SpecialStringTok"/>
    <w:basedOn w:val="29"/>
    <w:qFormat/>
    <w:uiPriority w:val="0"/>
    <w:rPr>
      <w:rFonts w:ascii="Consolas" w:hAnsi="Consolas"/>
      <w:color w:val="4E9A06"/>
      <w:sz w:val="22"/>
      <w:shd w:val="clear" w:color="auto" w:fill="F8F8F8"/>
    </w:rPr>
  </w:style>
  <w:style w:type="character" w:customStyle="1" w:styleId="44">
    <w:name w:val="ImportTok"/>
    <w:basedOn w:val="29"/>
    <w:qFormat/>
    <w:uiPriority w:val="0"/>
    <w:rPr>
      <w:rFonts w:ascii="Consolas" w:hAnsi="Consolas"/>
      <w:sz w:val="22"/>
      <w:shd w:val="clear" w:color="auto" w:fill="F8F8F8"/>
    </w:rPr>
  </w:style>
  <w:style w:type="character" w:customStyle="1" w:styleId="45">
    <w:name w:val="CommentTok"/>
    <w:basedOn w:val="29"/>
    <w:qFormat/>
    <w:uiPriority w:val="0"/>
    <w:rPr>
      <w:rFonts w:ascii="Consolas" w:hAnsi="Consolas"/>
      <w:i/>
      <w:color w:val="8F5902"/>
      <w:sz w:val="22"/>
      <w:shd w:val="clear" w:color="auto" w:fill="F8F8F8"/>
    </w:rPr>
  </w:style>
  <w:style w:type="character" w:customStyle="1" w:styleId="46">
    <w:name w:val="DocumentationTok"/>
    <w:basedOn w:val="29"/>
    <w:qFormat/>
    <w:uiPriority w:val="0"/>
    <w:rPr>
      <w:rFonts w:ascii="Consolas" w:hAnsi="Consolas"/>
      <w:b/>
      <w:i/>
      <w:color w:val="8F5902"/>
      <w:sz w:val="22"/>
      <w:shd w:val="clear" w:color="auto" w:fill="F8F8F8"/>
    </w:rPr>
  </w:style>
  <w:style w:type="character" w:customStyle="1" w:styleId="47">
    <w:name w:val="AnnotationTok"/>
    <w:basedOn w:val="29"/>
    <w:qFormat/>
    <w:uiPriority w:val="0"/>
    <w:rPr>
      <w:rFonts w:ascii="Consolas" w:hAnsi="Consolas"/>
      <w:b/>
      <w:i/>
      <w:color w:val="8F5902"/>
      <w:sz w:val="22"/>
      <w:shd w:val="clear" w:color="auto" w:fill="F8F8F8"/>
    </w:rPr>
  </w:style>
  <w:style w:type="character" w:customStyle="1" w:styleId="48">
    <w:name w:val="CommentVarTok"/>
    <w:basedOn w:val="29"/>
    <w:qFormat/>
    <w:uiPriority w:val="0"/>
    <w:rPr>
      <w:rFonts w:ascii="Consolas" w:hAnsi="Consolas"/>
      <w:b/>
      <w:i/>
      <w:color w:val="8F5902"/>
      <w:sz w:val="22"/>
      <w:shd w:val="clear" w:color="auto" w:fill="F8F8F8"/>
    </w:rPr>
  </w:style>
  <w:style w:type="character" w:customStyle="1" w:styleId="49">
    <w:name w:val="OtherTok"/>
    <w:basedOn w:val="29"/>
    <w:qFormat/>
    <w:uiPriority w:val="0"/>
    <w:rPr>
      <w:rFonts w:ascii="Consolas" w:hAnsi="Consolas"/>
      <w:color w:val="8F5902"/>
      <w:sz w:val="22"/>
      <w:shd w:val="clear" w:color="auto" w:fill="F8F8F8"/>
    </w:rPr>
  </w:style>
  <w:style w:type="character" w:customStyle="1" w:styleId="50">
    <w:name w:val="FunctionTok"/>
    <w:basedOn w:val="29"/>
    <w:qFormat/>
    <w:uiPriority w:val="0"/>
    <w:rPr>
      <w:rFonts w:ascii="Consolas" w:hAnsi="Consolas"/>
      <w:color w:val="000000"/>
      <w:sz w:val="22"/>
      <w:shd w:val="clear" w:color="auto" w:fill="F8F8F8"/>
    </w:rPr>
  </w:style>
  <w:style w:type="character" w:customStyle="1" w:styleId="51">
    <w:name w:val="VariableTok"/>
    <w:basedOn w:val="29"/>
    <w:qFormat/>
    <w:uiPriority w:val="0"/>
    <w:rPr>
      <w:rFonts w:ascii="Consolas" w:hAnsi="Consolas"/>
      <w:color w:val="000000"/>
      <w:sz w:val="22"/>
      <w:shd w:val="clear" w:color="auto" w:fill="F8F8F8"/>
    </w:rPr>
  </w:style>
  <w:style w:type="character" w:customStyle="1" w:styleId="52">
    <w:name w:val="ControlFlowTok"/>
    <w:basedOn w:val="29"/>
    <w:qFormat/>
    <w:uiPriority w:val="0"/>
    <w:rPr>
      <w:rFonts w:ascii="Consolas" w:hAnsi="Consolas"/>
      <w:b/>
      <w:color w:val="204A87"/>
      <w:sz w:val="22"/>
      <w:shd w:val="clear" w:color="auto" w:fill="F8F8F8"/>
    </w:rPr>
  </w:style>
  <w:style w:type="character" w:customStyle="1" w:styleId="53">
    <w:name w:val="OperatorTok"/>
    <w:basedOn w:val="29"/>
    <w:qFormat/>
    <w:uiPriority w:val="0"/>
    <w:rPr>
      <w:rFonts w:ascii="Consolas" w:hAnsi="Consolas"/>
      <w:b/>
      <w:color w:val="CE5C00"/>
      <w:sz w:val="22"/>
      <w:shd w:val="clear" w:color="auto" w:fill="F8F8F8"/>
    </w:rPr>
  </w:style>
  <w:style w:type="character" w:customStyle="1" w:styleId="54">
    <w:name w:val="BuiltInTok"/>
    <w:basedOn w:val="29"/>
    <w:qFormat/>
    <w:uiPriority w:val="0"/>
    <w:rPr>
      <w:rFonts w:ascii="Consolas" w:hAnsi="Consolas"/>
      <w:sz w:val="22"/>
      <w:shd w:val="clear" w:color="auto" w:fill="F8F8F8"/>
    </w:rPr>
  </w:style>
  <w:style w:type="character" w:customStyle="1" w:styleId="55">
    <w:name w:val="ExtensionTok"/>
    <w:basedOn w:val="29"/>
    <w:qFormat/>
    <w:uiPriority w:val="0"/>
    <w:rPr>
      <w:rFonts w:ascii="Consolas" w:hAnsi="Consolas"/>
      <w:sz w:val="22"/>
      <w:shd w:val="clear" w:color="auto" w:fill="F8F8F8"/>
    </w:rPr>
  </w:style>
  <w:style w:type="character" w:customStyle="1" w:styleId="56">
    <w:name w:val="PreprocessorTok"/>
    <w:basedOn w:val="29"/>
    <w:qFormat/>
    <w:uiPriority w:val="0"/>
    <w:rPr>
      <w:rFonts w:ascii="Consolas" w:hAnsi="Consolas"/>
      <w:i/>
      <w:color w:val="8F5902"/>
      <w:sz w:val="22"/>
      <w:shd w:val="clear" w:color="auto" w:fill="F8F8F8"/>
    </w:rPr>
  </w:style>
  <w:style w:type="character" w:customStyle="1" w:styleId="57">
    <w:name w:val="AttributeTok"/>
    <w:basedOn w:val="29"/>
    <w:qFormat/>
    <w:uiPriority w:val="0"/>
    <w:rPr>
      <w:rFonts w:ascii="Consolas" w:hAnsi="Consolas"/>
      <w:color w:val="C4A000"/>
      <w:sz w:val="22"/>
      <w:shd w:val="clear" w:color="auto" w:fill="F8F8F8"/>
    </w:rPr>
  </w:style>
  <w:style w:type="character" w:customStyle="1" w:styleId="58">
    <w:name w:val="RegionMarkerTok"/>
    <w:basedOn w:val="29"/>
    <w:qFormat/>
    <w:uiPriority w:val="0"/>
    <w:rPr>
      <w:rFonts w:ascii="Consolas" w:hAnsi="Consolas"/>
      <w:sz w:val="22"/>
      <w:shd w:val="clear" w:color="auto" w:fill="F8F8F8"/>
    </w:rPr>
  </w:style>
  <w:style w:type="character" w:customStyle="1" w:styleId="59">
    <w:name w:val="InformationTok"/>
    <w:basedOn w:val="29"/>
    <w:qFormat/>
    <w:uiPriority w:val="0"/>
    <w:rPr>
      <w:rFonts w:ascii="Consolas" w:hAnsi="Consolas"/>
      <w:b/>
      <w:i/>
      <w:color w:val="8F5902"/>
      <w:sz w:val="22"/>
      <w:shd w:val="clear" w:color="auto" w:fill="F8F8F8"/>
    </w:rPr>
  </w:style>
  <w:style w:type="character" w:customStyle="1" w:styleId="60">
    <w:name w:val="WarningTok"/>
    <w:basedOn w:val="29"/>
    <w:qFormat/>
    <w:uiPriority w:val="0"/>
    <w:rPr>
      <w:rFonts w:ascii="Consolas" w:hAnsi="Consolas"/>
      <w:b/>
      <w:i/>
      <w:color w:val="8F5902"/>
      <w:sz w:val="22"/>
      <w:shd w:val="clear" w:color="auto" w:fill="F8F8F8"/>
    </w:rPr>
  </w:style>
  <w:style w:type="character" w:customStyle="1" w:styleId="61">
    <w:name w:val="AlertTok"/>
    <w:basedOn w:val="29"/>
    <w:qFormat/>
    <w:uiPriority w:val="0"/>
    <w:rPr>
      <w:rFonts w:ascii="Consolas" w:hAnsi="Consolas"/>
      <w:color w:val="EF2929"/>
      <w:sz w:val="22"/>
      <w:shd w:val="clear" w:color="auto" w:fill="F8F8F8"/>
    </w:rPr>
  </w:style>
  <w:style w:type="character" w:customStyle="1" w:styleId="62">
    <w:name w:val="ErrorTok"/>
    <w:basedOn w:val="29"/>
    <w:qFormat/>
    <w:uiPriority w:val="0"/>
    <w:rPr>
      <w:rFonts w:ascii="Consolas" w:hAnsi="Consolas"/>
      <w:b/>
      <w:color w:val="A40000"/>
      <w:sz w:val="22"/>
      <w:shd w:val="clear" w:color="auto" w:fill="F8F8F8"/>
    </w:rPr>
  </w:style>
  <w:style w:type="character" w:customStyle="1" w:styleId="63">
    <w:name w:val="NormalTok"/>
    <w:basedOn w:val="29"/>
    <w:qFormat/>
    <w:uiPriority w:val="0"/>
    <w:rPr>
      <w:rFonts w:ascii="Consolas" w:hAnsi="Consolas"/>
      <w:sz w:val="22"/>
      <w:shd w:val="clear" w:color="auto" w:fill="F8F8F8"/>
    </w:rPr>
  </w:style>
  <w:style w:type="character" w:customStyle="1" w:styleId="64">
    <w:name w:val="Texto independiente Car"/>
    <w:basedOn w:val="12"/>
    <w:link w:val="3"/>
    <w:qFormat/>
    <w:uiPriority w:val="0"/>
    <w:rPr>
      <w:rFonts w:ascii="Times New Roman" w:hAnsi="Times New Roman"/>
    </w:rPr>
  </w:style>
  <w:style w:type="paragraph" w:customStyle="1" w:styleId="65">
    <w:name w:val="Index"/>
    <w:basedOn w:val="1"/>
    <w:qFormat/>
    <w:uiPriority w:val="0"/>
    <w:pPr>
      <w:suppressLineNumbers/>
    </w:pPr>
    <w:rPr>
      <w:rFonts w:cs="Arial Unicode MS"/>
    </w:rPr>
  </w:style>
  <w:style w:type="paragraph" w:customStyle="1" w:styleId="66">
    <w:name w:val="First Paragraph"/>
    <w:basedOn w:val="3"/>
    <w:next w:val="3"/>
    <w:qFormat/>
    <w:uiPriority w:val="0"/>
  </w:style>
  <w:style w:type="paragraph" w:customStyle="1" w:styleId="67">
    <w:name w:val="Compact"/>
    <w:basedOn w:val="3"/>
    <w:qFormat/>
    <w:uiPriority w:val="0"/>
    <w:pPr>
      <w:spacing w:before="0" w:after="0" w:line="240" w:lineRule="auto"/>
    </w:pPr>
  </w:style>
  <w:style w:type="paragraph" w:customStyle="1" w:styleId="68">
    <w:name w:val="Author"/>
    <w:next w:val="3"/>
    <w:qFormat/>
    <w:uiPriority w:val="0"/>
    <w:pPr>
      <w:keepNext/>
      <w:keepLines/>
      <w:suppressAutoHyphens/>
      <w:spacing w:after="200"/>
      <w:jc w:val="center"/>
    </w:pPr>
    <w:rPr>
      <w:rFonts w:ascii="Times New Roman" w:hAnsi="Times New Roman" w:eastAsiaTheme="minorHAnsi" w:cstheme="minorBidi"/>
      <w:sz w:val="24"/>
      <w:szCs w:val="24"/>
      <w:lang w:val="en-US" w:eastAsia="en-US" w:bidi="ar-SA"/>
    </w:rPr>
  </w:style>
  <w:style w:type="paragraph" w:customStyle="1" w:styleId="69">
    <w:name w:val="Abstract"/>
    <w:basedOn w:val="1"/>
    <w:next w:val="3"/>
    <w:qFormat/>
    <w:uiPriority w:val="0"/>
    <w:pPr>
      <w:keepNext/>
      <w:keepLines/>
      <w:spacing w:before="300" w:after="300"/>
    </w:pPr>
    <w:rPr>
      <w:sz w:val="20"/>
      <w:szCs w:val="20"/>
    </w:rPr>
  </w:style>
  <w:style w:type="paragraph" w:customStyle="1" w:styleId="70">
    <w:name w:val="Bibliography"/>
    <w:basedOn w:val="1"/>
    <w:qFormat/>
    <w:uiPriority w:val="0"/>
    <w:pPr>
      <w:ind w:left="567" w:hanging="567"/>
    </w:pPr>
  </w:style>
  <w:style w:type="paragraph" w:customStyle="1" w:styleId="71">
    <w:name w:val="Definition Term"/>
    <w:basedOn w:val="1"/>
    <w:next w:val="72"/>
    <w:qFormat/>
    <w:uiPriority w:val="0"/>
    <w:pPr>
      <w:keepNext/>
      <w:keepLines/>
      <w:spacing w:after="0"/>
    </w:pPr>
    <w:rPr>
      <w:b/>
    </w:rPr>
  </w:style>
  <w:style w:type="paragraph" w:customStyle="1" w:styleId="72">
    <w:name w:val="Definition"/>
    <w:basedOn w:val="1"/>
    <w:qFormat/>
    <w:uiPriority w:val="0"/>
  </w:style>
  <w:style w:type="paragraph" w:customStyle="1" w:styleId="73">
    <w:name w:val="Table Caption"/>
    <w:basedOn w:val="18"/>
    <w:qFormat/>
    <w:uiPriority w:val="0"/>
    <w:pPr>
      <w:keepNext/>
    </w:pPr>
  </w:style>
  <w:style w:type="paragraph" w:customStyle="1" w:styleId="74">
    <w:name w:val="Image Caption"/>
    <w:basedOn w:val="18"/>
    <w:qFormat/>
    <w:uiPriority w:val="0"/>
  </w:style>
  <w:style w:type="paragraph" w:customStyle="1" w:styleId="75">
    <w:name w:val="Figure"/>
    <w:basedOn w:val="1"/>
    <w:qFormat/>
    <w:uiPriority w:val="0"/>
  </w:style>
  <w:style w:type="paragraph" w:customStyle="1" w:styleId="76">
    <w:name w:val="Captioned Figure"/>
    <w:basedOn w:val="75"/>
    <w:qFormat/>
    <w:uiPriority w:val="0"/>
    <w:pPr>
      <w:keepNext/>
    </w:pPr>
  </w:style>
  <w:style w:type="paragraph" w:customStyle="1" w:styleId="77">
    <w:name w:val="TOC Heading"/>
    <w:basedOn w:val="2"/>
    <w:next w:val="3"/>
    <w:unhideWhenUsed/>
    <w:qFormat/>
    <w:uiPriority w:val="39"/>
    <w:pPr>
      <w:spacing w:before="240" w:line="259" w:lineRule="auto"/>
      <w:outlineLvl w:val="9"/>
    </w:pPr>
    <w:rPr>
      <w:rFonts w:asciiTheme="majorHAnsi" w:hAnsiTheme="majorHAnsi"/>
      <w:b w:val="0"/>
      <w:bCs w:val="0"/>
      <w:color w:val="A6A6A6" w:themeColor="accent1" w:themeShade="BF"/>
    </w:rPr>
  </w:style>
  <w:style w:type="paragraph" w:customStyle="1" w:styleId="78">
    <w:name w:val="Afiliation"/>
    <w:basedOn w:val="3"/>
    <w:qFormat/>
    <w:uiPriority w:val="0"/>
    <w:pPr>
      <w:spacing w:before="0" w:after="0"/>
    </w:pPr>
    <w:rPr>
      <w:lang w:val="es-CL"/>
    </w:rPr>
  </w:style>
  <w:style w:type="paragraph" w:customStyle="1" w:styleId="79">
    <w:name w:val="Table Contents"/>
    <w:basedOn w:val="1"/>
    <w:qFormat/>
    <w:uiPriority w:val="0"/>
    <w:pPr>
      <w:widowControl w:val="0"/>
      <w:suppressLineNumbers/>
      <w:spacing w:after="0" w:line="240" w:lineRule="auto"/>
      <w:contextualSpacing/>
      <w:jc w:val="left"/>
    </w:pPr>
    <w:rPr>
      <w:rFonts w:ascii="Liberation Serif" w:hAnsi="Liberation Serif"/>
      <w:color w:val="000000"/>
    </w:rPr>
  </w:style>
  <w:style w:type="paragraph" w:customStyle="1" w:styleId="80">
    <w:name w:val="Table Heading"/>
    <w:basedOn w:val="79"/>
    <w:qFormat/>
    <w:uiPriority w:val="0"/>
    <w:pPr>
      <w:jc w:val="center"/>
    </w:pPr>
    <w:rPr>
      <w:b/>
      <w:bCs/>
    </w:rPr>
  </w:style>
  <w:style w:type="paragraph" w:customStyle="1" w:styleId="81">
    <w:name w:val="Table"/>
    <w:basedOn w:val="18"/>
    <w:hidden/>
    <w:semiHidden/>
    <w:unhideWhenUsed/>
    <w:qFormat/>
    <w:uiPriority w:val="0"/>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image" Target="media/image2.tiff"/><Relationship Id="rId6" Type="http://schemas.openxmlformats.org/officeDocument/2006/relationships/image" Target="media/image1.tif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5330</Words>
  <Characters>29318</Characters>
  <Lines>244</Lines>
  <Paragraphs>69</Paragraphs>
  <TotalTime>17</TotalTime>
  <ScaleCrop>false</ScaleCrop>
  <LinksUpToDate>false</LinksUpToDate>
  <CharactersWithSpaces>34579</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2022-12-23T02:00:00Z</dcterms:created>
  <dc:creator>Cristian Núñez</dc:creator>
  <cp:lastModifiedBy>Matías Castillo-Aguilar</cp:lastModifiedBy>
  <dcterms:modified xsi:type="dcterms:W3CDTF">2023-03-12T19:30:45Z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misc/vancouver.csl</vt:lpwstr>
  </property>
  <property fmtid="{D5CDD505-2E9C-101B-9397-08002B2CF9AE}" pid="4" name="editor_options">
    <vt:lpwstr/>
  </property>
  <property fmtid="{D5CDD505-2E9C-101B-9397-08002B2CF9AE}" pid="5" name="output">
    <vt:lpwstr/>
  </property>
  <property fmtid="{D5CDD505-2E9C-101B-9397-08002B2CF9AE}" pid="6" name="KSOProductBuildVer">
    <vt:lpwstr>3082-4.9.0.7859</vt:lpwstr>
  </property>
</Properties>
</file>